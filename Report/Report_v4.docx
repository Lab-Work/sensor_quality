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923B4" w14:textId="554684BF" w:rsidR="00CD2FF1" w:rsidRPr="007635C7" w:rsidRDefault="00CD2FF1" w:rsidP="007635C7">
      <w:pPr>
        <w:jc w:val="center"/>
        <w:rPr>
          <w:rFonts w:ascii="Times New Roman" w:hAnsi="Times New Roman" w:cs="Times New Roman"/>
          <w:b/>
          <w:sz w:val="36"/>
          <w:szCs w:val="28"/>
        </w:rPr>
      </w:pPr>
      <w:r w:rsidRPr="007635C7">
        <w:rPr>
          <w:rFonts w:ascii="Times New Roman" w:hAnsi="Times New Roman" w:cs="Times New Roman"/>
          <w:b/>
          <w:sz w:val="36"/>
          <w:szCs w:val="28"/>
        </w:rPr>
        <w:t xml:space="preserve">Data </w:t>
      </w:r>
      <w:r w:rsidR="009E0E32" w:rsidRPr="007635C7">
        <w:rPr>
          <w:rFonts w:ascii="Times New Roman" w:hAnsi="Times New Roman" w:cs="Times New Roman"/>
          <w:b/>
          <w:sz w:val="36"/>
          <w:szCs w:val="28"/>
        </w:rPr>
        <w:t>A</w:t>
      </w:r>
      <w:r w:rsidRPr="007635C7">
        <w:rPr>
          <w:rFonts w:ascii="Times New Roman" w:hAnsi="Times New Roman" w:cs="Times New Roman"/>
          <w:b/>
          <w:sz w:val="36"/>
          <w:szCs w:val="28"/>
        </w:rPr>
        <w:t>nalysis for Ver</w:t>
      </w:r>
      <w:r w:rsidR="002748DA">
        <w:rPr>
          <w:rFonts w:ascii="Times New Roman" w:hAnsi="Times New Roman" w:cs="Times New Roman"/>
          <w:b/>
          <w:sz w:val="36"/>
          <w:szCs w:val="28"/>
        </w:rPr>
        <w:t>-</w:t>
      </w:r>
      <w:r w:rsidRPr="007635C7">
        <w:rPr>
          <w:rFonts w:ascii="Times New Roman" w:hAnsi="Times New Roman" w:cs="Times New Roman"/>
          <w:b/>
          <w:sz w:val="36"/>
          <w:szCs w:val="28"/>
        </w:rPr>
        <w:t>Mac</w:t>
      </w:r>
    </w:p>
    <w:p w14:paraId="25E43BF9" w14:textId="1981B535" w:rsidR="000838CC" w:rsidRPr="007635C7" w:rsidRDefault="00A92934" w:rsidP="007635C7">
      <w:pPr>
        <w:jc w:val="center"/>
        <w:rPr>
          <w:rFonts w:ascii="Times New Roman" w:hAnsi="Times New Roman" w:cs="Times New Roman"/>
          <w:b/>
          <w:sz w:val="21"/>
          <w:szCs w:val="28"/>
        </w:rPr>
      </w:pPr>
      <w:r>
        <w:rPr>
          <w:rFonts w:ascii="Times New Roman" w:hAnsi="Times New Roman" w:cs="Times New Roman"/>
          <w:b/>
          <w:sz w:val="21"/>
          <w:szCs w:val="28"/>
        </w:rPr>
        <w:t xml:space="preserve">Juan </w:t>
      </w:r>
      <w:r w:rsidR="003E151E" w:rsidRPr="007635C7">
        <w:rPr>
          <w:rFonts w:ascii="Times New Roman" w:hAnsi="Times New Roman" w:cs="Times New Roman"/>
          <w:b/>
          <w:sz w:val="21"/>
          <w:szCs w:val="28"/>
        </w:rPr>
        <w:t>Carlos Martinez Mori, Yanning Li, Daniel Work</w:t>
      </w:r>
    </w:p>
    <w:p w14:paraId="454B612B" w14:textId="77777777" w:rsidR="00800D07" w:rsidRPr="00076298" w:rsidRDefault="00800D07" w:rsidP="00800D07">
      <w:pPr>
        <w:pStyle w:val="ListParagraph"/>
        <w:numPr>
          <w:ilvl w:val="0"/>
          <w:numId w:val="9"/>
        </w:numPr>
        <w:jc w:val="both"/>
        <w:rPr>
          <w:rFonts w:ascii="Times New Roman" w:hAnsi="Times New Roman" w:cs="Times New Roman"/>
          <w:b/>
          <w:sz w:val="28"/>
          <w:szCs w:val="28"/>
        </w:rPr>
      </w:pPr>
      <w:r w:rsidRPr="00076298">
        <w:rPr>
          <w:rFonts w:ascii="Times New Roman" w:hAnsi="Times New Roman" w:cs="Times New Roman"/>
          <w:b/>
          <w:sz w:val="28"/>
          <w:szCs w:val="28"/>
        </w:rPr>
        <w:t>Introduction</w:t>
      </w:r>
    </w:p>
    <w:p w14:paraId="42BAAB54" w14:textId="384C2737" w:rsidR="001B228D" w:rsidRDefault="00800D07" w:rsidP="001A674B">
      <w:pPr>
        <w:ind w:left="360" w:firstLine="360"/>
        <w:jc w:val="both"/>
        <w:rPr>
          <w:rFonts w:ascii="Times New Roman" w:hAnsi="Times New Roman" w:cs="Times New Roman"/>
        </w:rPr>
      </w:pPr>
      <w:r>
        <w:rPr>
          <w:rFonts w:ascii="Times New Roman" w:hAnsi="Times New Roman" w:cs="Times New Roman"/>
        </w:rPr>
        <w:t xml:space="preserve">This report </w:t>
      </w:r>
      <w:r w:rsidR="003B3592">
        <w:rPr>
          <w:rFonts w:ascii="Times New Roman" w:hAnsi="Times New Roman" w:cs="Times New Roman"/>
        </w:rPr>
        <w:t>documents the data</w:t>
      </w:r>
      <w:r w:rsidR="001B228D">
        <w:rPr>
          <w:rFonts w:ascii="Times New Roman" w:hAnsi="Times New Roman" w:cs="Times New Roman"/>
        </w:rPr>
        <w:t xml:space="preserve"> </w:t>
      </w:r>
      <w:r w:rsidR="003B3592">
        <w:rPr>
          <w:rFonts w:ascii="Times New Roman" w:hAnsi="Times New Roman" w:cs="Times New Roman"/>
        </w:rPr>
        <w:t xml:space="preserve">analysis </w:t>
      </w:r>
      <w:r>
        <w:rPr>
          <w:rFonts w:ascii="Times New Roman" w:hAnsi="Times New Roman" w:cs="Times New Roman"/>
        </w:rPr>
        <w:t xml:space="preserve">for the project </w:t>
      </w:r>
      <w:r w:rsidRPr="007635C7">
        <w:rPr>
          <w:rFonts w:ascii="Times New Roman" w:hAnsi="Times New Roman" w:cs="Times New Roman"/>
          <w:i/>
        </w:rPr>
        <w:t>Improving the Effectiveness of Smart Work Zone Technologies</w:t>
      </w:r>
      <w:r>
        <w:rPr>
          <w:rFonts w:ascii="Times New Roman" w:hAnsi="Times New Roman" w:cs="Times New Roman"/>
        </w:rPr>
        <w:t xml:space="preserve"> (R27-155). </w:t>
      </w:r>
      <w:r w:rsidR="001B228D">
        <w:rPr>
          <w:rFonts w:ascii="Times New Roman" w:hAnsi="Times New Roman" w:cs="Times New Roman"/>
        </w:rPr>
        <w:t>The data collected by Ver-Mac traffic management systems deployed in two work zones was studied. Multiple findings regarding this data set are presented.</w:t>
      </w:r>
    </w:p>
    <w:p w14:paraId="3D7C0680" w14:textId="7BF855DF" w:rsidR="00800D07" w:rsidRPr="00076298" w:rsidRDefault="00800D07" w:rsidP="00800D07">
      <w:pPr>
        <w:pStyle w:val="ListParagraph"/>
        <w:numPr>
          <w:ilvl w:val="1"/>
          <w:numId w:val="9"/>
        </w:numPr>
        <w:jc w:val="both"/>
        <w:rPr>
          <w:rFonts w:ascii="Times New Roman" w:hAnsi="Times New Roman" w:cs="Times New Roman"/>
          <w:b/>
          <w:sz w:val="24"/>
          <w:szCs w:val="24"/>
        </w:rPr>
      </w:pPr>
      <w:del w:id="0" w:author="Li, Yanning" w:date="2015-09-13T21:10:00Z">
        <w:r w:rsidRPr="00076298" w:rsidDel="00DF4FDA">
          <w:rPr>
            <w:rFonts w:ascii="Times New Roman" w:hAnsi="Times New Roman" w:cs="Times New Roman"/>
            <w:b/>
            <w:sz w:val="24"/>
            <w:szCs w:val="24"/>
          </w:rPr>
          <w:delText>Setting</w:delText>
        </w:r>
      </w:del>
      <w:ins w:id="1" w:author="Li, Yanning" w:date="2015-09-13T21:10:00Z">
        <w:r w:rsidR="00DF4FDA">
          <w:rPr>
            <w:rFonts w:ascii="Times New Roman" w:hAnsi="Times New Roman" w:cs="Times New Roman"/>
            <w:b/>
            <w:sz w:val="24"/>
            <w:szCs w:val="24"/>
          </w:rPr>
          <w:t>Project Description</w:t>
        </w:r>
      </w:ins>
    </w:p>
    <w:p w14:paraId="671F5432" w14:textId="60A423A7" w:rsidR="00802924" w:rsidRDefault="004C00E5" w:rsidP="001A674B">
      <w:pPr>
        <w:ind w:left="360" w:firstLine="360"/>
        <w:jc w:val="both"/>
        <w:rPr>
          <w:rFonts w:ascii="Times New Roman" w:hAnsi="Times New Roman" w:cs="Times New Roman"/>
        </w:rPr>
      </w:pPr>
      <w:r>
        <w:rPr>
          <w:rFonts w:ascii="Times New Roman" w:hAnsi="Times New Roman" w:cs="Times New Roman"/>
        </w:rPr>
        <w:t xml:space="preserve">This project aims to evaluate the effectiveness of smart work zone technologies </w:t>
      </w:r>
      <w:r w:rsidR="008D3C52">
        <w:rPr>
          <w:rFonts w:ascii="Times New Roman" w:hAnsi="Times New Roman" w:cs="Times New Roman"/>
        </w:rPr>
        <w:t xml:space="preserve">by </w:t>
      </w:r>
      <w:r w:rsidR="00A84B52">
        <w:rPr>
          <w:rFonts w:ascii="Times New Roman" w:hAnsi="Times New Roman" w:cs="Times New Roman"/>
        </w:rPr>
        <w:t>assessing the performance of different sensor network</w:t>
      </w:r>
      <w:r w:rsidR="00C05B23">
        <w:rPr>
          <w:rFonts w:ascii="Times New Roman" w:hAnsi="Times New Roman" w:cs="Times New Roman"/>
        </w:rPr>
        <w:t xml:space="preserve"> configurations</w:t>
      </w:r>
      <w:r w:rsidR="00A84B52">
        <w:rPr>
          <w:rFonts w:ascii="Times New Roman" w:hAnsi="Times New Roman" w:cs="Times New Roman"/>
        </w:rPr>
        <w:t xml:space="preserve"> in a microscopic simulation environment.</w:t>
      </w:r>
      <w:r w:rsidR="00C05B23">
        <w:rPr>
          <w:rFonts w:ascii="Times New Roman" w:hAnsi="Times New Roman" w:cs="Times New Roman"/>
        </w:rPr>
        <w:t xml:space="preserve"> </w:t>
      </w:r>
      <w:r w:rsidR="001944A5">
        <w:rPr>
          <w:rFonts w:ascii="Times New Roman" w:hAnsi="Times New Roman" w:cs="Times New Roman"/>
        </w:rPr>
        <w:t xml:space="preserve">In order to transfer the </w:t>
      </w:r>
      <w:r w:rsidR="00802924">
        <w:rPr>
          <w:rFonts w:ascii="Times New Roman" w:hAnsi="Times New Roman" w:cs="Times New Roman"/>
        </w:rPr>
        <w:t>simulation results</w:t>
      </w:r>
      <w:r w:rsidR="001944A5">
        <w:rPr>
          <w:rFonts w:ascii="Times New Roman" w:hAnsi="Times New Roman" w:cs="Times New Roman"/>
        </w:rPr>
        <w:t xml:space="preserve"> to the</w:t>
      </w:r>
      <w:r w:rsidR="00802924">
        <w:rPr>
          <w:rFonts w:ascii="Times New Roman" w:hAnsi="Times New Roman" w:cs="Times New Roman"/>
        </w:rPr>
        <w:t xml:space="preserve"> real world</w:t>
      </w:r>
      <w:r w:rsidR="00F4028E">
        <w:rPr>
          <w:rFonts w:ascii="Times New Roman" w:hAnsi="Times New Roman" w:cs="Times New Roman"/>
        </w:rPr>
        <w:t>,</w:t>
      </w:r>
      <w:r w:rsidR="00802924">
        <w:rPr>
          <w:rFonts w:ascii="Times New Roman" w:hAnsi="Times New Roman" w:cs="Times New Roman"/>
        </w:rPr>
        <w:t xml:space="preserve"> the computer models need</w:t>
      </w:r>
      <w:del w:id="2" w:author="Li, Yanning" w:date="2015-09-13T21:11:00Z">
        <w:r w:rsidR="00802924" w:rsidDel="001073CF">
          <w:rPr>
            <w:rFonts w:ascii="Times New Roman" w:hAnsi="Times New Roman" w:cs="Times New Roman"/>
          </w:rPr>
          <w:delText>ed</w:delText>
        </w:r>
      </w:del>
      <w:r w:rsidR="00802924">
        <w:rPr>
          <w:rFonts w:ascii="Times New Roman" w:hAnsi="Times New Roman" w:cs="Times New Roman"/>
        </w:rPr>
        <w:t xml:space="preserve"> to be calibrated against field data</w:t>
      </w:r>
      <w:r w:rsidR="00F7433F">
        <w:rPr>
          <w:rFonts w:ascii="Times New Roman" w:hAnsi="Times New Roman" w:cs="Times New Roman"/>
        </w:rPr>
        <w:t>.</w:t>
      </w:r>
      <w:r w:rsidR="00C05B23">
        <w:rPr>
          <w:rFonts w:ascii="Times New Roman" w:hAnsi="Times New Roman" w:cs="Times New Roman"/>
        </w:rPr>
        <w:t xml:space="preserve"> The following work zones were modeled and calibrated using the data </w:t>
      </w:r>
      <w:del w:id="3" w:author="Li, Yanning" w:date="2015-09-13T21:11:00Z">
        <w:r w:rsidR="00C05B23" w:rsidDel="00B8103F">
          <w:rPr>
            <w:rFonts w:ascii="Times New Roman" w:hAnsi="Times New Roman" w:cs="Times New Roman"/>
          </w:rPr>
          <w:delText>of their respective</w:delText>
        </w:r>
      </w:del>
      <w:ins w:id="4" w:author="Li, Yanning" w:date="2015-09-13T21:11:00Z">
        <w:r w:rsidR="00B8103F">
          <w:rPr>
            <w:rFonts w:ascii="Times New Roman" w:hAnsi="Times New Roman" w:cs="Times New Roman"/>
          </w:rPr>
          <w:t>collected by</w:t>
        </w:r>
      </w:ins>
      <w:r w:rsidR="00C05B23">
        <w:rPr>
          <w:rFonts w:ascii="Times New Roman" w:hAnsi="Times New Roman" w:cs="Times New Roman"/>
        </w:rPr>
        <w:t xml:space="preserve"> </w:t>
      </w:r>
      <w:ins w:id="5" w:author="Li, Yanning" w:date="2015-09-13T21:12:00Z">
        <w:r w:rsidR="00B8103F">
          <w:rPr>
            <w:rFonts w:ascii="Times New Roman" w:hAnsi="Times New Roman" w:cs="Times New Roman"/>
          </w:rPr>
          <w:t xml:space="preserve">the </w:t>
        </w:r>
      </w:ins>
      <w:r w:rsidR="00C05B23">
        <w:rPr>
          <w:rFonts w:ascii="Times New Roman" w:hAnsi="Times New Roman" w:cs="Times New Roman"/>
        </w:rPr>
        <w:t>Ver-Mac traffic management system:</w:t>
      </w:r>
    </w:p>
    <w:p w14:paraId="09032A8A" w14:textId="402F43BB" w:rsidR="00F7433F" w:rsidRDefault="00F7433F" w:rsidP="001A674B">
      <w:pPr>
        <w:pStyle w:val="ListParagraph"/>
        <w:numPr>
          <w:ilvl w:val="0"/>
          <w:numId w:val="11"/>
        </w:numPr>
        <w:ind w:left="1080"/>
        <w:jc w:val="both"/>
        <w:rPr>
          <w:rFonts w:ascii="Times New Roman" w:hAnsi="Times New Roman" w:cs="Times New Roman"/>
        </w:rPr>
      </w:pPr>
      <w:r>
        <w:rPr>
          <w:rFonts w:ascii="Times New Roman" w:hAnsi="Times New Roman" w:cs="Times New Roman"/>
        </w:rPr>
        <w:t xml:space="preserve">I-57/I-64: IDOT Contract No. 78276, in Jefferson County, IL. </w:t>
      </w:r>
      <w:ins w:id="6" w:author="Li, Yanning" w:date="2015-09-13T21:12:00Z">
        <w:r w:rsidR="005165A1">
          <w:rPr>
            <w:rFonts w:ascii="Times New Roman" w:hAnsi="Times New Roman" w:cs="Times New Roman"/>
          </w:rPr>
          <w:t xml:space="preserve">In total, </w:t>
        </w:r>
      </w:ins>
      <w:r>
        <w:rPr>
          <w:rFonts w:ascii="Times New Roman" w:hAnsi="Times New Roman" w:cs="Times New Roman"/>
        </w:rPr>
        <w:t>25 sensors were deployed</w:t>
      </w:r>
      <w:ins w:id="7" w:author="Li, Yanning" w:date="2015-09-13T21:12:00Z">
        <w:r w:rsidR="005165A1">
          <w:rPr>
            <w:rFonts w:ascii="Times New Roman" w:hAnsi="Times New Roman" w:cs="Times New Roman"/>
          </w:rPr>
          <w:t>, including</w:t>
        </w:r>
      </w:ins>
      <w:del w:id="8" w:author="Li, Yanning" w:date="2015-09-13T21:12:00Z">
        <w:r w:rsidDel="005165A1">
          <w:rPr>
            <w:rFonts w:ascii="Times New Roman" w:hAnsi="Times New Roman" w:cs="Times New Roman"/>
          </w:rPr>
          <w:delText>;</w:delText>
        </w:r>
      </w:del>
      <w:r>
        <w:rPr>
          <w:rFonts w:ascii="Times New Roman" w:hAnsi="Times New Roman" w:cs="Times New Roman"/>
        </w:rPr>
        <w:t xml:space="preserve"> 22 radar sensors and 3 Remote Traffic Microwave Sensors (RTMS).</w:t>
      </w:r>
    </w:p>
    <w:p w14:paraId="598399B7" w14:textId="5874C66F" w:rsidR="00F7433F" w:rsidRDefault="00F7433F" w:rsidP="001A674B">
      <w:pPr>
        <w:pStyle w:val="ListParagraph"/>
        <w:numPr>
          <w:ilvl w:val="0"/>
          <w:numId w:val="11"/>
        </w:numPr>
        <w:ind w:left="1080"/>
        <w:jc w:val="both"/>
        <w:rPr>
          <w:rFonts w:ascii="Times New Roman" w:hAnsi="Times New Roman" w:cs="Times New Roman"/>
        </w:rPr>
      </w:pPr>
      <w:r>
        <w:rPr>
          <w:rFonts w:ascii="Times New Roman" w:hAnsi="Times New Roman" w:cs="Times New Roman"/>
        </w:rPr>
        <w:t xml:space="preserve">I-80: IDOT Contract No. 60Y64, in Will County, IL. </w:t>
      </w:r>
      <w:ins w:id="9" w:author="Li, Yanning" w:date="2015-09-13T21:13:00Z">
        <w:r w:rsidR="00472108">
          <w:rPr>
            <w:rFonts w:ascii="Times New Roman" w:hAnsi="Times New Roman" w:cs="Times New Roman"/>
          </w:rPr>
          <w:t xml:space="preserve">In total, </w:t>
        </w:r>
      </w:ins>
      <w:r>
        <w:rPr>
          <w:rFonts w:ascii="Times New Roman" w:hAnsi="Times New Roman" w:cs="Times New Roman"/>
        </w:rPr>
        <w:t>30 sensors were deployed</w:t>
      </w:r>
      <w:ins w:id="10" w:author="Li, Yanning" w:date="2015-09-13T21:13:00Z">
        <w:r w:rsidR="00472108">
          <w:rPr>
            <w:rFonts w:ascii="Times New Roman" w:hAnsi="Times New Roman" w:cs="Times New Roman"/>
          </w:rPr>
          <w:t>, including</w:t>
        </w:r>
      </w:ins>
      <w:del w:id="11" w:author="Li, Yanning" w:date="2015-09-13T21:13:00Z">
        <w:r w:rsidDel="00472108">
          <w:rPr>
            <w:rFonts w:ascii="Times New Roman" w:hAnsi="Times New Roman" w:cs="Times New Roman"/>
          </w:rPr>
          <w:delText>;</w:delText>
        </w:r>
      </w:del>
      <w:r>
        <w:rPr>
          <w:rFonts w:ascii="Times New Roman" w:hAnsi="Times New Roman" w:cs="Times New Roman"/>
        </w:rPr>
        <w:t xml:space="preserve"> 18 radar sensors and 12 RTMS.</w:t>
      </w:r>
    </w:p>
    <w:p w14:paraId="28ACFA6B" w14:textId="77777777" w:rsidR="00F7433F" w:rsidRPr="00F7433F" w:rsidRDefault="00F7433F" w:rsidP="00F7433F">
      <w:pPr>
        <w:pStyle w:val="ListParagraph"/>
        <w:ind w:left="1440"/>
        <w:jc w:val="both"/>
        <w:rPr>
          <w:rFonts w:ascii="Times New Roman" w:hAnsi="Times New Roman" w:cs="Times New Roman"/>
        </w:rPr>
      </w:pPr>
    </w:p>
    <w:p w14:paraId="0F0F94CB" w14:textId="77777777" w:rsidR="00800D07" w:rsidRPr="00076298" w:rsidRDefault="00800D07" w:rsidP="00800D07">
      <w:pPr>
        <w:pStyle w:val="ListParagraph"/>
        <w:numPr>
          <w:ilvl w:val="1"/>
          <w:numId w:val="9"/>
        </w:numPr>
        <w:jc w:val="both"/>
        <w:rPr>
          <w:rFonts w:ascii="Times New Roman" w:hAnsi="Times New Roman" w:cs="Times New Roman"/>
          <w:b/>
          <w:sz w:val="24"/>
          <w:szCs w:val="24"/>
        </w:rPr>
      </w:pPr>
      <w:r w:rsidRPr="00076298">
        <w:rPr>
          <w:rFonts w:ascii="Times New Roman" w:hAnsi="Times New Roman" w:cs="Times New Roman"/>
          <w:b/>
          <w:sz w:val="24"/>
          <w:szCs w:val="24"/>
        </w:rPr>
        <w:t>Data Set</w:t>
      </w:r>
    </w:p>
    <w:p w14:paraId="2231985A" w14:textId="06D03634" w:rsidR="00F7433F" w:rsidRPr="007635C7" w:rsidRDefault="00F7433F" w:rsidP="00AA1529">
      <w:pPr>
        <w:ind w:left="360" w:firstLine="360"/>
        <w:jc w:val="both"/>
        <w:rPr>
          <w:rFonts w:ascii="Times New Roman" w:hAnsi="Times New Roman" w:cs="Times New Roman"/>
        </w:rPr>
      </w:pPr>
      <w:r w:rsidRPr="00F7433F">
        <w:rPr>
          <w:rFonts w:ascii="Times New Roman" w:hAnsi="Times New Roman" w:cs="Times New Roman"/>
        </w:rPr>
        <w:t xml:space="preserve">The data set of each work zone </w:t>
      </w:r>
      <w:r w:rsidR="00096A61">
        <w:rPr>
          <w:rFonts w:ascii="Times New Roman" w:hAnsi="Times New Roman" w:cs="Times New Roman"/>
        </w:rPr>
        <w:t>can be</w:t>
      </w:r>
      <w:r w:rsidR="00096A61" w:rsidRPr="00F7433F">
        <w:rPr>
          <w:rFonts w:ascii="Times New Roman" w:hAnsi="Times New Roman" w:cs="Times New Roman"/>
        </w:rPr>
        <w:t xml:space="preserve"> </w:t>
      </w:r>
      <w:r w:rsidRPr="00F7433F">
        <w:rPr>
          <w:rFonts w:ascii="Times New Roman" w:hAnsi="Times New Roman" w:cs="Times New Roman"/>
        </w:rPr>
        <w:t>accessed through the computer program JamLogic</w:t>
      </w:r>
      <w:r w:rsidR="00952D9F">
        <w:rPr>
          <w:rFonts w:ascii="Times New Roman" w:hAnsi="Times New Roman" w:cs="Times New Roman"/>
        </w:rPr>
        <w:t>,</w:t>
      </w:r>
      <w:r w:rsidR="00DB18F3">
        <w:rPr>
          <w:rFonts w:ascii="Times New Roman" w:hAnsi="Times New Roman" w:cs="Times New Roman"/>
        </w:rPr>
        <w:t xml:space="preserve"> developed by Ver-Mac</w:t>
      </w:r>
      <w:r w:rsidRPr="00F7433F">
        <w:rPr>
          <w:rFonts w:ascii="Times New Roman" w:hAnsi="Times New Roman" w:cs="Times New Roman"/>
        </w:rPr>
        <w:t xml:space="preserve">. The following </w:t>
      </w:r>
      <w:r w:rsidR="009B1268">
        <w:rPr>
          <w:rFonts w:ascii="Times New Roman" w:hAnsi="Times New Roman" w:cs="Times New Roman"/>
        </w:rPr>
        <w:t xml:space="preserve">types of </w:t>
      </w:r>
      <w:r w:rsidRPr="00F7433F">
        <w:rPr>
          <w:rFonts w:ascii="Times New Roman" w:hAnsi="Times New Roman" w:cs="Times New Roman"/>
        </w:rPr>
        <w:t xml:space="preserve">data were </w:t>
      </w:r>
      <w:r w:rsidR="000E7AE3">
        <w:rPr>
          <w:rFonts w:ascii="Times New Roman" w:hAnsi="Times New Roman" w:cs="Times New Roman"/>
        </w:rPr>
        <w:t>used</w:t>
      </w:r>
      <w:del w:id="12" w:author="Li, Yanning" w:date="2015-09-13T21:16:00Z">
        <w:r w:rsidR="00A92934" w:rsidDel="00C627F9">
          <w:rPr>
            <w:rFonts w:ascii="Times New Roman" w:hAnsi="Times New Roman" w:cs="Times New Roman"/>
          </w:rPr>
          <w:delText>, along with their respective timestamp</w:delText>
        </w:r>
      </w:del>
      <w:ins w:id="13" w:author="Li, Yanning" w:date="2015-09-13T21:16:00Z">
        <w:r w:rsidR="00C627F9">
          <w:rPr>
            <w:rFonts w:ascii="Times New Roman" w:hAnsi="Times New Roman" w:cs="Times New Roman"/>
          </w:rPr>
          <w:t xml:space="preserve"> for calibration</w:t>
        </w:r>
      </w:ins>
      <w:r w:rsidR="00A92934">
        <w:rPr>
          <w:rFonts w:ascii="Times New Roman" w:hAnsi="Times New Roman" w:cs="Times New Roman"/>
        </w:rPr>
        <w:t>:</w:t>
      </w:r>
    </w:p>
    <w:p w14:paraId="63AE7CC6" w14:textId="77777777" w:rsidR="00F7433F" w:rsidRDefault="00F7433F" w:rsidP="00F7433F">
      <w:pPr>
        <w:pStyle w:val="ListParagraph"/>
        <w:numPr>
          <w:ilvl w:val="0"/>
          <w:numId w:val="12"/>
        </w:numPr>
        <w:jc w:val="both"/>
        <w:rPr>
          <w:rFonts w:ascii="Times New Roman" w:hAnsi="Times New Roman" w:cs="Times New Roman"/>
        </w:rPr>
      </w:pPr>
      <w:r>
        <w:rPr>
          <w:rFonts w:ascii="Times New Roman" w:hAnsi="Times New Roman" w:cs="Times New Roman"/>
        </w:rPr>
        <w:t>Vehicle speed</w:t>
      </w:r>
    </w:p>
    <w:p w14:paraId="37F5AE18" w14:textId="77777777" w:rsidR="00F7433F" w:rsidRPr="00F7433F" w:rsidRDefault="00F7433F" w:rsidP="00F7433F">
      <w:pPr>
        <w:pStyle w:val="ListParagraph"/>
        <w:numPr>
          <w:ilvl w:val="0"/>
          <w:numId w:val="12"/>
        </w:numPr>
        <w:jc w:val="both"/>
        <w:rPr>
          <w:rFonts w:ascii="Times New Roman" w:hAnsi="Times New Roman" w:cs="Times New Roman"/>
        </w:rPr>
      </w:pPr>
      <w:r>
        <w:rPr>
          <w:rFonts w:ascii="Times New Roman" w:hAnsi="Times New Roman" w:cs="Times New Roman"/>
        </w:rPr>
        <w:t>Vehicle count</w:t>
      </w:r>
    </w:p>
    <w:p w14:paraId="00F18FFC" w14:textId="67E38110" w:rsidR="00DD1101" w:rsidRDefault="00473636" w:rsidP="00AA1529">
      <w:pPr>
        <w:ind w:left="360" w:firstLine="360"/>
        <w:jc w:val="both"/>
        <w:rPr>
          <w:rFonts w:ascii="Times New Roman" w:hAnsi="Times New Roman" w:cs="Times New Roman"/>
        </w:rPr>
      </w:pPr>
      <w:r>
        <w:rPr>
          <w:rFonts w:ascii="Times New Roman" w:hAnsi="Times New Roman" w:cs="Times New Roman"/>
        </w:rPr>
        <w:t xml:space="preserve">Ver-Mac provides </w:t>
      </w:r>
      <w:r w:rsidR="00C34711">
        <w:rPr>
          <w:rFonts w:ascii="Times New Roman" w:hAnsi="Times New Roman" w:cs="Times New Roman"/>
        </w:rPr>
        <w:t xml:space="preserve">data aggregated in different granularity, ranging from 30 seconds to </w:t>
      </w:r>
      <w:commentRangeStart w:id="14"/>
      <w:r w:rsidR="00C34711">
        <w:rPr>
          <w:rFonts w:ascii="Times New Roman" w:hAnsi="Times New Roman" w:cs="Times New Roman"/>
        </w:rPr>
        <w:t>1 year</w:t>
      </w:r>
      <w:commentRangeEnd w:id="14"/>
      <w:r w:rsidR="00FD37A6">
        <w:rPr>
          <w:rStyle w:val="CommentReference"/>
        </w:rPr>
        <w:commentReference w:id="14"/>
      </w:r>
      <w:r w:rsidR="00C34711">
        <w:rPr>
          <w:rFonts w:ascii="Times New Roman" w:hAnsi="Times New Roman" w:cs="Times New Roman"/>
        </w:rPr>
        <w:t xml:space="preserve">. </w:t>
      </w:r>
      <w:r w:rsidR="004031FE">
        <w:rPr>
          <w:rFonts w:ascii="Times New Roman" w:hAnsi="Times New Roman" w:cs="Times New Roman"/>
        </w:rPr>
        <w:t>T</w:t>
      </w:r>
      <w:r w:rsidR="00D86045">
        <w:rPr>
          <w:rFonts w:ascii="Times New Roman" w:hAnsi="Times New Roman" w:cs="Times New Roman"/>
        </w:rPr>
        <w:t>his analysis</w:t>
      </w:r>
      <w:r w:rsidR="004031FE">
        <w:rPr>
          <w:rFonts w:ascii="Times New Roman" w:hAnsi="Times New Roman" w:cs="Times New Roman"/>
        </w:rPr>
        <w:t xml:space="preserve"> is based on the 5</w:t>
      </w:r>
      <w:r w:rsidR="00952D9F">
        <w:rPr>
          <w:rFonts w:ascii="Times New Roman" w:hAnsi="Times New Roman" w:cs="Times New Roman"/>
        </w:rPr>
        <w:t>-</w:t>
      </w:r>
      <w:r w:rsidR="004031FE">
        <w:rPr>
          <w:rFonts w:ascii="Times New Roman" w:hAnsi="Times New Roman" w:cs="Times New Roman"/>
        </w:rPr>
        <w:t>min</w:t>
      </w:r>
      <w:r w:rsidR="00952D9F">
        <w:rPr>
          <w:rFonts w:ascii="Times New Roman" w:hAnsi="Times New Roman" w:cs="Times New Roman"/>
        </w:rPr>
        <w:t>ute</w:t>
      </w:r>
      <w:r w:rsidR="004031FE">
        <w:rPr>
          <w:rFonts w:ascii="Times New Roman" w:hAnsi="Times New Roman" w:cs="Times New Roman"/>
        </w:rPr>
        <w:t xml:space="preserve"> granularity data set, which w</w:t>
      </w:r>
      <w:r w:rsidR="00952D9F">
        <w:rPr>
          <w:rFonts w:ascii="Times New Roman" w:hAnsi="Times New Roman" w:cs="Times New Roman"/>
        </w:rPr>
        <w:t>as</w:t>
      </w:r>
      <w:r w:rsidR="004031FE">
        <w:rPr>
          <w:rFonts w:ascii="Times New Roman" w:hAnsi="Times New Roman" w:cs="Times New Roman"/>
        </w:rPr>
        <w:t xml:space="preserve"> found</w:t>
      </w:r>
      <w:r w:rsidR="003F7860">
        <w:rPr>
          <w:rFonts w:ascii="Times New Roman" w:hAnsi="Times New Roman" w:cs="Times New Roman"/>
        </w:rPr>
        <w:t xml:space="preserve"> to </w:t>
      </w:r>
      <w:r w:rsidR="00952D9F">
        <w:rPr>
          <w:rFonts w:ascii="Times New Roman" w:hAnsi="Times New Roman" w:cs="Times New Roman"/>
        </w:rPr>
        <w:t>provide a</w:t>
      </w:r>
      <w:r w:rsidR="003F7860">
        <w:rPr>
          <w:rFonts w:ascii="Times New Roman" w:hAnsi="Times New Roman" w:cs="Times New Roman"/>
        </w:rPr>
        <w:t xml:space="preserve"> good</w:t>
      </w:r>
      <w:r w:rsidR="004031FE">
        <w:rPr>
          <w:rFonts w:ascii="Times New Roman" w:hAnsi="Times New Roman" w:cs="Times New Roman"/>
        </w:rPr>
        <w:t xml:space="preserve"> </w:t>
      </w:r>
      <w:r w:rsidRPr="00F7433F">
        <w:rPr>
          <w:rFonts w:ascii="Times New Roman" w:hAnsi="Times New Roman" w:cs="Times New Roman"/>
        </w:rPr>
        <w:t xml:space="preserve">balance between </w:t>
      </w:r>
      <w:r w:rsidR="006635FB">
        <w:rPr>
          <w:rFonts w:ascii="Times New Roman" w:hAnsi="Times New Roman" w:cs="Times New Roman"/>
        </w:rPr>
        <w:t xml:space="preserve">data </w:t>
      </w:r>
      <w:r w:rsidR="00D42C3F">
        <w:rPr>
          <w:rFonts w:ascii="Times New Roman" w:hAnsi="Times New Roman" w:cs="Times New Roman"/>
        </w:rPr>
        <w:t>resolution</w:t>
      </w:r>
      <w:r w:rsidR="004031FE">
        <w:rPr>
          <w:rFonts w:ascii="Times New Roman" w:hAnsi="Times New Roman" w:cs="Times New Roman"/>
        </w:rPr>
        <w:t xml:space="preserve"> and </w:t>
      </w:r>
      <w:r w:rsidR="00231846">
        <w:rPr>
          <w:rFonts w:ascii="Times New Roman" w:hAnsi="Times New Roman" w:cs="Times New Roman"/>
        </w:rPr>
        <w:t xml:space="preserve">sensor </w:t>
      </w:r>
      <w:r w:rsidR="004031FE">
        <w:rPr>
          <w:rFonts w:ascii="Times New Roman" w:hAnsi="Times New Roman" w:cs="Times New Roman"/>
        </w:rPr>
        <w:t>noise.</w:t>
      </w:r>
      <w:r w:rsidR="00BB14E4">
        <w:rPr>
          <w:rFonts w:ascii="Times New Roman" w:hAnsi="Times New Roman" w:cs="Times New Roman"/>
        </w:rPr>
        <w:t xml:space="preserve"> </w:t>
      </w:r>
      <w:r w:rsidR="00C957A1">
        <w:rPr>
          <w:rFonts w:ascii="Times New Roman" w:hAnsi="Times New Roman" w:cs="Times New Roman"/>
        </w:rPr>
        <w:t xml:space="preserve">A python code was developed </w:t>
      </w:r>
      <w:r w:rsidR="00037F5B">
        <w:rPr>
          <w:rFonts w:ascii="Times New Roman" w:hAnsi="Times New Roman" w:cs="Times New Roman"/>
        </w:rPr>
        <w:t xml:space="preserve">to </w:t>
      </w:r>
      <w:r w:rsidR="004C2457">
        <w:rPr>
          <w:rFonts w:ascii="Times New Roman" w:hAnsi="Times New Roman" w:cs="Times New Roman"/>
        </w:rPr>
        <w:t>read the files outputted by JamLogic, and</w:t>
      </w:r>
      <w:r w:rsidR="00C957A1">
        <w:rPr>
          <w:rFonts w:ascii="Times New Roman" w:hAnsi="Times New Roman" w:cs="Times New Roman"/>
        </w:rPr>
        <w:t xml:space="preserve"> perform visualization, </w:t>
      </w:r>
      <w:r w:rsidR="004C2457">
        <w:rPr>
          <w:rFonts w:ascii="Times New Roman" w:hAnsi="Times New Roman" w:cs="Times New Roman"/>
        </w:rPr>
        <w:t xml:space="preserve">statistical </w:t>
      </w:r>
      <w:r w:rsidR="00C957A1">
        <w:rPr>
          <w:rFonts w:ascii="Times New Roman" w:hAnsi="Times New Roman" w:cs="Times New Roman"/>
        </w:rPr>
        <w:t xml:space="preserve">analysis, and formatting </w:t>
      </w:r>
      <w:r w:rsidR="004C2457">
        <w:rPr>
          <w:rFonts w:ascii="Times New Roman" w:hAnsi="Times New Roman" w:cs="Times New Roman"/>
        </w:rPr>
        <w:t xml:space="preserve">(for the micro-simulation environment) </w:t>
      </w:r>
      <w:r w:rsidR="00C957A1">
        <w:rPr>
          <w:rFonts w:ascii="Times New Roman" w:hAnsi="Times New Roman" w:cs="Times New Roman"/>
        </w:rPr>
        <w:t>o</w:t>
      </w:r>
      <w:r w:rsidR="004C2457">
        <w:rPr>
          <w:rFonts w:ascii="Times New Roman" w:hAnsi="Times New Roman" w:cs="Times New Roman"/>
        </w:rPr>
        <w:t>n</w:t>
      </w:r>
      <w:r w:rsidR="00C957A1">
        <w:rPr>
          <w:rFonts w:ascii="Times New Roman" w:hAnsi="Times New Roman" w:cs="Times New Roman"/>
        </w:rPr>
        <w:t xml:space="preserve"> the data.</w:t>
      </w:r>
    </w:p>
    <w:p w14:paraId="7A149502" w14:textId="2C56BD92" w:rsidR="00F7433F" w:rsidRDefault="00F7433F" w:rsidP="007635C7">
      <w:pPr>
        <w:ind w:left="360"/>
        <w:jc w:val="both"/>
        <w:rPr>
          <w:ins w:id="15" w:author="Li, Yanning" w:date="2015-09-13T21:22:00Z"/>
        </w:rPr>
      </w:pPr>
    </w:p>
    <w:p w14:paraId="26A020CA" w14:textId="77777777" w:rsidR="00903450" w:rsidRPr="00F7433F" w:rsidRDefault="00903450" w:rsidP="007635C7">
      <w:pPr>
        <w:ind w:left="360"/>
        <w:jc w:val="both"/>
      </w:pPr>
    </w:p>
    <w:p w14:paraId="02A56A86" w14:textId="77777777" w:rsidR="00800D07" w:rsidRPr="00076298" w:rsidRDefault="00800D07" w:rsidP="00800D07">
      <w:pPr>
        <w:pStyle w:val="ListParagraph"/>
        <w:numPr>
          <w:ilvl w:val="0"/>
          <w:numId w:val="9"/>
        </w:numPr>
        <w:jc w:val="both"/>
        <w:rPr>
          <w:rFonts w:ascii="Times New Roman" w:hAnsi="Times New Roman" w:cs="Times New Roman"/>
          <w:b/>
          <w:sz w:val="28"/>
          <w:szCs w:val="28"/>
        </w:rPr>
      </w:pPr>
      <w:r w:rsidRPr="00076298">
        <w:rPr>
          <w:rFonts w:ascii="Times New Roman" w:hAnsi="Times New Roman" w:cs="Times New Roman"/>
          <w:b/>
          <w:sz w:val="28"/>
          <w:szCs w:val="28"/>
        </w:rPr>
        <w:t>Methodology</w:t>
      </w:r>
    </w:p>
    <w:p w14:paraId="1EF44B0F" w14:textId="76AD52B7" w:rsidR="00F7433F" w:rsidRPr="00F7433F" w:rsidRDefault="00F7433F" w:rsidP="006E39F6">
      <w:pPr>
        <w:ind w:left="360" w:firstLine="360"/>
        <w:jc w:val="both"/>
        <w:rPr>
          <w:rFonts w:ascii="Times New Roman" w:hAnsi="Times New Roman" w:cs="Times New Roman"/>
        </w:rPr>
      </w:pPr>
      <w:r w:rsidRPr="00F7433F">
        <w:rPr>
          <w:rFonts w:ascii="Times New Roman" w:hAnsi="Times New Roman" w:cs="Times New Roman"/>
        </w:rPr>
        <w:t xml:space="preserve">This </w:t>
      </w:r>
      <w:r w:rsidRPr="0026000E">
        <w:rPr>
          <w:rFonts w:ascii="Times New Roman" w:hAnsi="Times New Roman" w:cs="Times New Roman"/>
        </w:rPr>
        <w:t>section presents the procedure</w:t>
      </w:r>
      <w:r w:rsidR="001D29B2">
        <w:rPr>
          <w:rFonts w:ascii="Times New Roman" w:hAnsi="Times New Roman" w:cs="Times New Roman"/>
        </w:rPr>
        <w:t xml:space="preserve"> and metric used</w:t>
      </w:r>
      <w:r w:rsidRPr="0026000E">
        <w:rPr>
          <w:rFonts w:ascii="Times New Roman" w:hAnsi="Times New Roman" w:cs="Times New Roman"/>
        </w:rPr>
        <w:t xml:space="preserve"> for </w:t>
      </w:r>
      <w:r w:rsidR="00CB7844">
        <w:rPr>
          <w:rFonts w:ascii="Times New Roman" w:hAnsi="Times New Roman" w:cs="Times New Roman"/>
        </w:rPr>
        <w:t>analyzing</w:t>
      </w:r>
      <w:r w:rsidRPr="0026000E">
        <w:rPr>
          <w:rFonts w:ascii="Times New Roman" w:hAnsi="Times New Roman" w:cs="Times New Roman"/>
        </w:rPr>
        <w:t xml:space="preserve"> the</w:t>
      </w:r>
      <w:r>
        <w:rPr>
          <w:rFonts w:ascii="Times New Roman" w:hAnsi="Times New Roman" w:cs="Times New Roman"/>
        </w:rPr>
        <w:t xml:space="preserve"> data set.</w:t>
      </w:r>
    </w:p>
    <w:p w14:paraId="1CF030A8" w14:textId="77777777" w:rsidR="00800D07" w:rsidRPr="00076298" w:rsidRDefault="00800D07" w:rsidP="00800D07">
      <w:pPr>
        <w:pStyle w:val="ListParagraph"/>
        <w:numPr>
          <w:ilvl w:val="1"/>
          <w:numId w:val="9"/>
        </w:numPr>
        <w:jc w:val="both"/>
        <w:rPr>
          <w:rFonts w:ascii="Times New Roman" w:hAnsi="Times New Roman" w:cs="Times New Roman"/>
          <w:b/>
          <w:sz w:val="24"/>
          <w:szCs w:val="24"/>
        </w:rPr>
      </w:pPr>
      <w:r w:rsidRPr="00076298">
        <w:rPr>
          <w:rFonts w:ascii="Times New Roman" w:hAnsi="Times New Roman" w:cs="Times New Roman"/>
          <w:b/>
          <w:sz w:val="24"/>
          <w:szCs w:val="24"/>
        </w:rPr>
        <w:t>Preliminary Analysis</w:t>
      </w:r>
    </w:p>
    <w:p w14:paraId="4C97CE07" w14:textId="261A0B93" w:rsidR="00F7433F" w:rsidDel="00903450" w:rsidRDefault="007B6E55">
      <w:pPr>
        <w:ind w:left="360" w:firstLine="360"/>
        <w:jc w:val="both"/>
        <w:rPr>
          <w:del w:id="16" w:author="Li, Yanning" w:date="2015-09-13T21:22:00Z"/>
          <w:rFonts w:ascii="Times New Roman" w:hAnsi="Times New Roman" w:cs="Times New Roman"/>
        </w:rPr>
        <w:pPrChange w:id="17" w:author="Li, Yanning" w:date="2015-09-13T21:22:00Z">
          <w:pPr>
            <w:pStyle w:val="ListParagraph"/>
            <w:ind w:left="1080"/>
            <w:jc w:val="both"/>
          </w:pPr>
        </w:pPrChange>
      </w:pPr>
      <w:r>
        <w:rPr>
          <w:rFonts w:ascii="Times New Roman" w:hAnsi="Times New Roman" w:cs="Times New Roman"/>
        </w:rPr>
        <w:t xml:space="preserve">Field data set was known to </w:t>
      </w:r>
      <w:r w:rsidR="0090203F">
        <w:rPr>
          <w:rFonts w:ascii="Times New Roman" w:hAnsi="Times New Roman" w:cs="Times New Roman"/>
        </w:rPr>
        <w:t xml:space="preserve">have potential </w:t>
      </w:r>
      <w:r w:rsidR="00A1194C">
        <w:rPr>
          <w:rFonts w:ascii="Times New Roman" w:hAnsi="Times New Roman" w:cs="Times New Roman"/>
        </w:rPr>
        <w:t>issues</w:t>
      </w:r>
      <w:r w:rsidR="00F772D5">
        <w:rPr>
          <w:rFonts w:ascii="Times New Roman" w:hAnsi="Times New Roman" w:cs="Times New Roman"/>
        </w:rPr>
        <w:t xml:space="preserve"> </w:t>
      </w:r>
      <w:r w:rsidR="00AD7342">
        <w:rPr>
          <w:rFonts w:ascii="Times New Roman" w:hAnsi="Times New Roman" w:cs="Times New Roman"/>
        </w:rPr>
        <w:t>due to sensor malfunction, sensor failure, or communication timeout.</w:t>
      </w:r>
      <w:r>
        <w:rPr>
          <w:rFonts w:ascii="Times New Roman" w:hAnsi="Times New Roman" w:cs="Times New Roman"/>
        </w:rPr>
        <w:t xml:space="preserve"> </w:t>
      </w:r>
      <w:r w:rsidR="007D70D6">
        <w:rPr>
          <w:rFonts w:ascii="Times New Roman" w:hAnsi="Times New Roman" w:cs="Times New Roman"/>
        </w:rPr>
        <w:t xml:space="preserve">A visual inspection </w:t>
      </w:r>
      <w:r w:rsidR="00DD7ADB">
        <w:rPr>
          <w:rFonts w:ascii="Times New Roman" w:hAnsi="Times New Roman" w:cs="Times New Roman"/>
        </w:rPr>
        <w:t>is useful</w:t>
      </w:r>
      <w:r w:rsidR="003240F6">
        <w:rPr>
          <w:rFonts w:ascii="Times New Roman" w:hAnsi="Times New Roman" w:cs="Times New Roman"/>
        </w:rPr>
        <w:t xml:space="preserve"> to</w:t>
      </w:r>
      <w:r w:rsidR="00063713">
        <w:rPr>
          <w:rFonts w:ascii="Times New Roman" w:hAnsi="Times New Roman" w:cs="Times New Roman"/>
        </w:rPr>
        <w:t xml:space="preserve"> identify </w:t>
      </w:r>
      <w:ins w:id="18" w:author="Li, Yanning" w:date="2015-09-13T21:20:00Z">
        <w:r w:rsidR="0008012A">
          <w:rPr>
            <w:rFonts w:ascii="Times New Roman" w:hAnsi="Times New Roman" w:cs="Times New Roman"/>
          </w:rPr>
          <w:t xml:space="preserve">and categorize </w:t>
        </w:r>
      </w:ins>
      <w:r w:rsidR="00A403D8">
        <w:rPr>
          <w:rFonts w:ascii="Times New Roman" w:hAnsi="Times New Roman" w:cs="Times New Roman"/>
        </w:rPr>
        <w:t xml:space="preserve">any data abnormality. </w:t>
      </w:r>
    </w:p>
    <w:p w14:paraId="276A0217" w14:textId="77777777" w:rsidR="00903450" w:rsidRDefault="00903450" w:rsidP="00564879">
      <w:pPr>
        <w:ind w:left="360" w:firstLine="360"/>
        <w:jc w:val="both"/>
        <w:rPr>
          <w:ins w:id="19" w:author="Li, Yanning" w:date="2015-09-13T21:22:00Z"/>
          <w:rFonts w:ascii="Times New Roman" w:hAnsi="Times New Roman" w:cs="Times New Roman"/>
        </w:rPr>
      </w:pPr>
    </w:p>
    <w:p w14:paraId="2B35554B" w14:textId="77777777" w:rsidR="0035295C" w:rsidRPr="00FD07FF" w:rsidRDefault="0035295C">
      <w:pPr>
        <w:ind w:left="360" w:firstLine="360"/>
        <w:jc w:val="both"/>
        <w:rPr>
          <w:rFonts w:ascii="Times New Roman" w:hAnsi="Times New Roman" w:cs="Times New Roman"/>
          <w:rPrChange w:id="20" w:author="Li, Yanning" w:date="2015-09-13T21:22:00Z">
            <w:rPr/>
          </w:rPrChange>
        </w:rPr>
        <w:pPrChange w:id="21" w:author="Li, Yanning" w:date="2015-09-13T21:22:00Z">
          <w:pPr>
            <w:pStyle w:val="ListParagraph"/>
            <w:ind w:left="1080"/>
            <w:jc w:val="both"/>
          </w:pPr>
        </w:pPrChange>
      </w:pPr>
    </w:p>
    <w:p w14:paraId="76C7C5D2" w14:textId="0364AFB6" w:rsidR="00800D07" w:rsidRPr="00076298" w:rsidRDefault="00FD3256" w:rsidP="00800D07">
      <w:pPr>
        <w:pStyle w:val="ListParagraph"/>
        <w:numPr>
          <w:ilvl w:val="2"/>
          <w:numId w:val="9"/>
        </w:numPr>
        <w:jc w:val="both"/>
        <w:rPr>
          <w:rFonts w:ascii="Times New Roman" w:hAnsi="Times New Roman" w:cs="Times New Roman"/>
          <w:b/>
        </w:rPr>
      </w:pPr>
      <w:r>
        <w:rPr>
          <w:rFonts w:ascii="Times New Roman" w:hAnsi="Times New Roman" w:cs="Times New Roman"/>
          <w:b/>
        </w:rPr>
        <w:lastRenderedPageBreak/>
        <w:t xml:space="preserve">Data </w:t>
      </w:r>
      <w:r w:rsidR="002852CB">
        <w:rPr>
          <w:rFonts w:ascii="Times New Roman" w:hAnsi="Times New Roman" w:cs="Times New Roman"/>
          <w:b/>
        </w:rPr>
        <w:t>C</w:t>
      </w:r>
      <w:r w:rsidR="00517D9A">
        <w:rPr>
          <w:rFonts w:ascii="Times New Roman" w:hAnsi="Times New Roman" w:cs="Times New Roman"/>
          <w:b/>
        </w:rPr>
        <w:t>ompleteness</w:t>
      </w:r>
    </w:p>
    <w:p w14:paraId="02AC15CA" w14:textId="70796FEA" w:rsidR="00A224DA" w:rsidDel="00F226EF" w:rsidRDefault="00B34BF7" w:rsidP="006D52D0">
      <w:pPr>
        <w:ind w:left="360" w:firstLine="360"/>
        <w:jc w:val="both"/>
        <w:rPr>
          <w:del w:id="22" w:author="Li, Yanning" w:date="2015-09-13T21:36:00Z"/>
          <w:rFonts w:ascii="Times New Roman" w:hAnsi="Times New Roman" w:cs="Times New Roman"/>
        </w:rPr>
      </w:pPr>
      <w:r w:rsidRPr="007635C7">
        <w:rPr>
          <w:rFonts w:ascii="Times New Roman" w:hAnsi="Times New Roman" w:cs="Times New Roman"/>
          <w:noProof/>
        </w:rPr>
        <mc:AlternateContent>
          <mc:Choice Requires="wpg">
            <w:drawing>
              <wp:anchor distT="0" distB="0" distL="114300" distR="114300" simplePos="0" relativeHeight="251657728" behindDoc="0" locked="0" layoutInCell="1" allowOverlap="1" wp14:anchorId="55C2C3D3" wp14:editId="56B828D9">
                <wp:simplePos x="0" y="0"/>
                <wp:positionH relativeFrom="column">
                  <wp:posOffset>207010</wp:posOffset>
                </wp:positionH>
                <wp:positionV relativeFrom="paragraph">
                  <wp:posOffset>786130</wp:posOffset>
                </wp:positionV>
                <wp:extent cx="5943600" cy="282194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2821940"/>
                          <a:chOff x="-3728" y="-54082"/>
                          <a:chExt cx="6089501" cy="2694972"/>
                        </a:xfrm>
                      </wpg:grpSpPr>
                      <wps:wsp>
                        <wps:cNvPr id="20" name="Text Box 2"/>
                        <wps:cNvSpPr txBox="1">
                          <a:spLocks noChangeArrowheads="1"/>
                        </wps:cNvSpPr>
                        <wps:spPr bwMode="auto">
                          <a:xfrm>
                            <a:off x="216227" y="2250365"/>
                            <a:ext cx="5556558" cy="390525"/>
                          </a:xfrm>
                          <a:prstGeom prst="rect">
                            <a:avLst/>
                          </a:prstGeom>
                          <a:solidFill>
                            <a:srgbClr val="FFFFFF"/>
                          </a:solidFill>
                          <a:ln w="9525">
                            <a:noFill/>
                            <a:miter lim="800000"/>
                            <a:headEnd/>
                            <a:tailEnd/>
                          </a:ln>
                        </wps:spPr>
                        <wps:txbx>
                          <w:txbxContent>
                            <w:p w14:paraId="5BC658E9" w14:textId="5C187610" w:rsidR="00B0021C" w:rsidRPr="00460CD3" w:rsidRDefault="00B0021C" w:rsidP="00B34BF7">
                              <w:pPr>
                                <w:jc w:val="center"/>
                                <w:rPr>
                                  <w:rFonts w:ascii="Times New Roman" w:hAnsi="Times New Roman" w:cs="Times New Roman"/>
                                  <w:sz w:val="20"/>
                                  <w:szCs w:val="20"/>
                                </w:rPr>
                              </w:pPr>
                              <w:r>
                                <w:rPr>
                                  <w:rFonts w:ascii="Times New Roman" w:hAnsi="Times New Roman" w:cs="Times New Roman"/>
                                  <w:sz w:val="20"/>
                                  <w:szCs w:val="20"/>
                                </w:rPr>
                                <w:t xml:space="preserve">a) </w:t>
                              </w:r>
                              <w:r w:rsidRPr="00460CD3">
                                <w:rPr>
                                  <w:rFonts w:ascii="Times New Roman" w:hAnsi="Times New Roman" w:cs="Times New Roman"/>
                                  <w:sz w:val="20"/>
                                  <w:szCs w:val="20"/>
                                </w:rPr>
                                <w:t xml:space="preserve">Vehicle speed starts missing in radar sensor.      </w:t>
                              </w:r>
                              <w:r>
                                <w:rPr>
                                  <w:rFonts w:ascii="Times New Roman" w:hAnsi="Times New Roman" w:cs="Times New Roman"/>
                                  <w:sz w:val="20"/>
                                  <w:szCs w:val="20"/>
                                </w:rPr>
                                <w:t xml:space="preserve">  </w:t>
                              </w:r>
                              <w:r w:rsidRPr="00460CD3">
                                <w:rPr>
                                  <w:rFonts w:ascii="Times New Roman" w:hAnsi="Times New Roman" w:cs="Times New Roman"/>
                                  <w:sz w:val="20"/>
                                  <w:szCs w:val="20"/>
                                </w:rPr>
                                <w:t xml:space="preserve">      b) Vehicle count drops to zero in radar sensors. </w:t>
                              </w:r>
                              <w:r w:rsidRPr="00460CD3">
                                <w:rPr>
                                  <w:rFonts w:ascii="Times New Roman" w:hAnsi="Times New Roman" w:cs="Times New Roman"/>
                                  <w:sz w:val="20"/>
                                  <w:szCs w:val="20"/>
                                </w:rPr>
                                <w:br/>
                                <w:t>Figure 1: Radar sensors</w:t>
                              </w:r>
                              <w:ins w:id="23" w:author="Li, Yanning" w:date="2015-09-13T21:36:00Z">
                                <w:r w:rsidR="00031A53">
                                  <w:rPr>
                                    <w:rFonts w:ascii="Times New Roman" w:hAnsi="Times New Roman" w:cs="Times New Roman"/>
                                    <w:sz w:val="20"/>
                                    <w:szCs w:val="20"/>
                                  </w:rPr>
                                  <w:t xml:space="preserve"> (SB1, SB9)</w:t>
                                </w:r>
                              </w:ins>
                              <w:r w:rsidRPr="00460CD3">
                                <w:rPr>
                                  <w:rFonts w:ascii="Times New Roman" w:hAnsi="Times New Roman" w:cs="Times New Roman"/>
                                  <w:sz w:val="20"/>
                                  <w:szCs w:val="20"/>
                                </w:rPr>
                                <w:t xml:space="preserve"> present abnormal readings as traffic congestion starts</w:t>
                              </w:r>
                            </w:p>
                          </w:txbxContent>
                        </wps:txbx>
                        <wps:bodyPr rot="0" vert="horz" wrap="square" lIns="91440" tIns="45720" rIns="91440" bIns="45720" anchor="t" anchorCtr="0">
                          <a:noAutofit/>
                        </wps:bodyPr>
                      </wps:wsp>
                      <wpg:grpSp>
                        <wpg:cNvPr id="21" name="Group 21"/>
                        <wpg:cNvGrpSpPr/>
                        <wpg:grpSpPr>
                          <a:xfrm>
                            <a:off x="-3728" y="-54082"/>
                            <a:ext cx="6089501" cy="2286001"/>
                            <a:chOff x="-3729" y="-54086"/>
                            <a:chExt cx="6089850" cy="2286152"/>
                          </a:xfrm>
                        </wpg:grpSpPr>
                        <pic:pic xmlns:pic="http://schemas.openxmlformats.org/drawingml/2006/picture">
                          <pic:nvPicPr>
                            <pic:cNvPr id="22" name="Picture 22" descr="C:\Users\Carlos\Documents\GitHub\Sensor_Statistics\LaTex\Images\I57I64_missing_counts.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041296" y="-53934"/>
                              <a:ext cx="3044825" cy="2286000"/>
                            </a:xfrm>
                            <a:prstGeom prst="rect">
                              <a:avLst/>
                            </a:prstGeom>
                            <a:noFill/>
                            <a:ln>
                              <a:noFill/>
                            </a:ln>
                          </pic:spPr>
                        </pic:pic>
                        <pic:pic xmlns:pic="http://schemas.openxmlformats.org/drawingml/2006/picture">
                          <pic:nvPicPr>
                            <pic:cNvPr id="23" name="Picture 23" descr="C:\Users\Carlos\Documents\GitHub\Sensor_Statistics\LaTex\Images\I57I64_missing_speeds.png"/>
                            <pic:cNvPicPr preferRelativeResize="0">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729" y="-54086"/>
                              <a:ext cx="3045026" cy="2286151"/>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55C2C3D3" id="Group_x0020_19" o:spid="_x0000_s1026" style="position:absolute;left:0;text-align:left;margin-left:16.3pt;margin-top:61.9pt;width:468pt;height:222.2pt;z-index:251657728;mso-width-relative:margin;mso-height-relative:margin" coordorigin="-3728,-54082" coordsize="6089501,269497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">
                <v:shapetype id="_x0000_t202" coordsize="21600,21600" o:spt="202" path="m0,0l0,21600,21600,21600,21600,0xe">
                  <v:stroke joinstyle="miter"/>
                  <v:path gradientshapeok="t" o:connecttype="rect"/>
                </v:shapetype>
                <v:shape id="Text_x0020_Box_x0020_2" o:spid="_x0000_s1027" type="#_x0000_t202" style="position:absolute;left:216227;top:2250365;width:5556558;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THAvAAA&#10;ANsAAAAPAAAAZHJzL2Rvd25yZXYueG1sRE9LCsIwEN0L3iGM4EY0VfxWo6iguPVzgLEZ22IzKU20&#10;9fZmIbh8vP9q05hCvKlyuWUFw0EEgjixOudUwe166M9BOI+ssbBMCj7kYLNut1YYa1vzmd4Xn4oQ&#10;wi5GBZn3ZSylSzIy6Aa2JA7cw1YGfYBVKnWFdQg3hRxF0VQazDk0ZFjSPqPkeXkZBY9T3Zss6vvR&#10;32bn8XSH+exuP0p1O812CcJT4//in/ukFYzC+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MNMcC8AAAA2wAAAA8AAAAAAAAAAAAAAAAAlwIAAGRycy9kb3ducmV2Lnht&#10;bFBLBQYAAAAABAAEAPUAAACAAwAAAAA=&#10;" stroked="f">
                  <v:textbox>
                    <w:txbxContent>
                      <w:p w14:paraId="5BC658E9" w14:textId="5C187610" w:rsidR="00B0021C" w:rsidRPr="00460CD3" w:rsidRDefault="00B0021C" w:rsidP="00B34BF7">
                        <w:pPr>
                          <w:jc w:val="center"/>
                          <w:rPr>
                            <w:rFonts w:ascii="Times New Roman" w:hAnsi="Times New Roman" w:cs="Times New Roman"/>
                            <w:sz w:val="20"/>
                            <w:szCs w:val="20"/>
                          </w:rPr>
                        </w:pPr>
                        <w:r>
                          <w:rPr>
                            <w:rFonts w:ascii="Times New Roman" w:hAnsi="Times New Roman" w:cs="Times New Roman"/>
                            <w:sz w:val="20"/>
                            <w:szCs w:val="20"/>
                          </w:rPr>
                          <w:t xml:space="preserve">a) </w:t>
                        </w:r>
                        <w:r w:rsidRPr="00460CD3">
                          <w:rPr>
                            <w:rFonts w:ascii="Times New Roman" w:hAnsi="Times New Roman" w:cs="Times New Roman"/>
                            <w:sz w:val="20"/>
                            <w:szCs w:val="20"/>
                          </w:rPr>
                          <w:t xml:space="preserve">Vehicle speed starts missing in radar sensor.      </w:t>
                        </w:r>
                        <w:r>
                          <w:rPr>
                            <w:rFonts w:ascii="Times New Roman" w:hAnsi="Times New Roman" w:cs="Times New Roman"/>
                            <w:sz w:val="20"/>
                            <w:szCs w:val="20"/>
                          </w:rPr>
                          <w:t xml:space="preserve">  </w:t>
                        </w:r>
                        <w:r w:rsidRPr="00460CD3">
                          <w:rPr>
                            <w:rFonts w:ascii="Times New Roman" w:hAnsi="Times New Roman" w:cs="Times New Roman"/>
                            <w:sz w:val="20"/>
                            <w:szCs w:val="20"/>
                          </w:rPr>
                          <w:t xml:space="preserve">      b) Vehicle count drops to zero in radar sensors. </w:t>
                        </w:r>
                        <w:r w:rsidRPr="00460CD3">
                          <w:rPr>
                            <w:rFonts w:ascii="Times New Roman" w:hAnsi="Times New Roman" w:cs="Times New Roman"/>
                            <w:sz w:val="20"/>
                            <w:szCs w:val="20"/>
                          </w:rPr>
                          <w:br/>
                          <w:t>Figure 1: Radar sensors</w:t>
                        </w:r>
                        <w:ins w:id="25" w:author="Li, Yanning" w:date="2015-09-13T21:36:00Z">
                          <w:r w:rsidR="00031A53">
                            <w:rPr>
                              <w:rFonts w:ascii="Times New Roman" w:hAnsi="Times New Roman" w:cs="Times New Roman"/>
                              <w:sz w:val="20"/>
                              <w:szCs w:val="20"/>
                            </w:rPr>
                            <w:t xml:space="preserve"> (SB1, SB9)</w:t>
                          </w:r>
                        </w:ins>
                        <w:r w:rsidRPr="00460CD3">
                          <w:rPr>
                            <w:rFonts w:ascii="Times New Roman" w:hAnsi="Times New Roman" w:cs="Times New Roman"/>
                            <w:sz w:val="20"/>
                            <w:szCs w:val="20"/>
                          </w:rPr>
                          <w:t xml:space="preserve"> present abnormal readings as traffic congestion starts</w:t>
                        </w:r>
                      </w:p>
                    </w:txbxContent>
                  </v:textbox>
                </v:shape>
                <v:group id="Group_x0020_21" o:spid="_x0000_s1028" style="position:absolute;left:-3728;top:-54082;width:6089501;height:2286001" coordorigin="-3729,-54086" coordsize="6089850,2286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 o:spid="_x0000_s1029" type="#_x0000_t75" alt="C:\Users\Carlos\Documents\GitHub\Sensor_Statistics\LaTex\Images\I57I64_missing_counts.png" style="position:absolute;left:3041296;top:-53934;width:3044825;height:228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Zd&#10;BYHFAAAA2wAAAA8AAABkcnMvZG93bnJldi54bWxEj91qwkAUhO8LvsNyBG+kbkyhxNRVRAwECuLf&#10;A5xmj0lo9mzIrkl8+26h0MthZr5h1tvRNKKnztWWFSwXEQjiwuqaSwW3a/aagHAeWWNjmRQ8ycF2&#10;M3lZY6rtwGfqL74UAcIuRQWV920qpSsqMugWtiUO3t12Bn2QXSl1h0OAm0bGUfQuDdYcFipsaV9R&#10;8X15GAW7z+y0ejsmyXWelPlh//W4z09HpWbTcfcBwtPo/8N/7VwriGP4/RJ+gNz8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2XQWBxQAAANsAAAAPAAAAAAAAAAAAAAAAAJwC&#10;AABkcnMvZG93bnJldi54bWxQSwUGAAAAAAQABAD3AAAAjgMAAAAA&#10;">
                    <v:imagedata r:id="rId12" o:title="I57I64_missing_counts.png"/>
                    <v:path arrowok="t"/>
                  </v:shape>
                  <v:shape id="Picture_x0020_23" o:spid="_x0000_s1030" type="#_x0000_t75" alt="C:\Users\Carlos\Documents\GitHub\Sensor_Statistics\LaTex\Images\I57I64_missing_speeds.png" style="position:absolute;left:-3729;top:-54086;width:3045026;height:2286151;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3N&#10;1QvEAAAA2wAAAA8AAABkcnMvZG93bnJldi54bWxEj0FrAjEUhO+C/yE8wZtmXavoahQRhBbag7YX&#10;b8/kdXfp5mXdpLr665uC4HGYmW+Y5bq1lbhQ40vHCkbDBASxdqbkXMHX524wA+EDssHKMSm4kYf1&#10;qttZYmbclfd0OYRcRAj7DBUUIdSZlF4XZNEPXU0cvW/XWAxRNrk0DV4j3FYyTZKptFhyXCiwpm1B&#10;+ufwaxVMXtLKlef2dN+E41x+6Hf3dtJK9XvtZgEiUBue4Uf71ShIx/D/Jf4Aufo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3N1QvEAAAA2wAAAA8AAAAAAAAAAAAAAAAAnAIA&#10;AGRycy9kb3ducmV2LnhtbFBLBQYAAAAABAAEAPcAAACNAwAAAAA=&#10;">
                    <v:imagedata r:id="rId13" o:title="I57I64_missing_speeds.png"/>
                    <v:path arrowok="t"/>
                  </v:shape>
                </v:group>
                <w10:wrap type="square"/>
              </v:group>
            </w:pict>
          </mc:Fallback>
        </mc:AlternateContent>
      </w:r>
      <w:r w:rsidR="00B20089">
        <w:rPr>
          <w:rFonts w:ascii="Times New Roman" w:hAnsi="Times New Roman" w:cs="Times New Roman"/>
        </w:rPr>
        <w:t xml:space="preserve">The vehicle </w:t>
      </w:r>
      <w:ins w:id="24" w:author="Li, Yanning" w:date="2015-09-13T21:35:00Z">
        <w:r w:rsidR="00232648">
          <w:rPr>
            <w:rFonts w:ascii="Times New Roman" w:hAnsi="Times New Roman" w:cs="Times New Roman"/>
          </w:rPr>
          <w:t>speed</w:t>
        </w:r>
      </w:ins>
      <w:del w:id="25" w:author="Li, Yanning" w:date="2015-09-13T21:35:00Z">
        <w:r w:rsidR="00B20089" w:rsidDel="00232648">
          <w:rPr>
            <w:rFonts w:ascii="Times New Roman" w:hAnsi="Times New Roman" w:cs="Times New Roman"/>
          </w:rPr>
          <w:delText>count</w:delText>
        </w:r>
      </w:del>
      <w:r w:rsidR="00B20089">
        <w:rPr>
          <w:rFonts w:ascii="Times New Roman" w:hAnsi="Times New Roman" w:cs="Times New Roman"/>
        </w:rPr>
        <w:t xml:space="preserve"> and </w:t>
      </w:r>
      <w:ins w:id="26" w:author="Li, Yanning" w:date="2015-09-13T21:35:00Z">
        <w:r w:rsidR="00232648">
          <w:rPr>
            <w:rFonts w:ascii="Times New Roman" w:hAnsi="Times New Roman" w:cs="Times New Roman"/>
          </w:rPr>
          <w:t>count</w:t>
        </w:r>
      </w:ins>
      <w:del w:id="27" w:author="Li, Yanning" w:date="2015-09-13T21:35:00Z">
        <w:r w:rsidR="00B20089" w:rsidDel="00232648">
          <w:rPr>
            <w:rFonts w:ascii="Times New Roman" w:hAnsi="Times New Roman" w:cs="Times New Roman"/>
          </w:rPr>
          <w:delText>speed</w:delText>
        </w:r>
      </w:del>
      <w:r w:rsidR="00B20089">
        <w:rPr>
          <w:rFonts w:ascii="Times New Roman" w:hAnsi="Times New Roman" w:cs="Times New Roman"/>
        </w:rPr>
        <w:t xml:space="preserve"> data </w:t>
      </w:r>
      <w:del w:id="28" w:author="Li, Yanning" w:date="2015-09-13T21:35:00Z">
        <w:r w:rsidR="00B20089" w:rsidDel="003D33ED">
          <w:rPr>
            <w:rFonts w:ascii="Times New Roman" w:hAnsi="Times New Roman" w:cs="Times New Roman"/>
          </w:rPr>
          <w:delText xml:space="preserve">from </w:delText>
        </w:r>
      </w:del>
      <w:ins w:id="29" w:author="Li, Yanning" w:date="2015-09-13T21:35:00Z">
        <w:r w:rsidR="003D33ED">
          <w:rPr>
            <w:rFonts w:ascii="Times New Roman" w:hAnsi="Times New Roman" w:cs="Times New Roman"/>
          </w:rPr>
          <w:t xml:space="preserve">from SB1, SB7, and SB9 in </w:t>
        </w:r>
      </w:ins>
      <w:r w:rsidR="00B20089">
        <w:rPr>
          <w:rFonts w:ascii="Times New Roman" w:hAnsi="Times New Roman" w:cs="Times New Roman"/>
        </w:rPr>
        <w:t>I-57/I-64 work zone on Nov 26, 2014 was plotted</w:t>
      </w:r>
      <w:ins w:id="30" w:author="Li, Yanning" w:date="2015-09-13T21:35:00Z">
        <w:r w:rsidR="0088084C">
          <w:rPr>
            <w:rFonts w:ascii="Times New Roman" w:hAnsi="Times New Roman" w:cs="Times New Roman"/>
          </w:rPr>
          <w:t xml:space="preserve"> in Fig. 1</w:t>
        </w:r>
      </w:ins>
      <w:r w:rsidR="00B20089">
        <w:rPr>
          <w:rFonts w:ascii="Times New Roman" w:hAnsi="Times New Roman" w:cs="Times New Roman"/>
        </w:rPr>
        <w:t>.</w:t>
      </w:r>
      <w:r w:rsidR="00F7433F">
        <w:rPr>
          <w:rFonts w:ascii="Times New Roman" w:hAnsi="Times New Roman" w:cs="Times New Roman"/>
        </w:rPr>
        <w:t xml:space="preserve"> </w:t>
      </w:r>
      <w:r w:rsidR="00B20089">
        <w:rPr>
          <w:rFonts w:ascii="Times New Roman" w:hAnsi="Times New Roman" w:cs="Times New Roman"/>
        </w:rPr>
        <w:t>I</w:t>
      </w:r>
      <w:r w:rsidR="00F7433F">
        <w:rPr>
          <w:rFonts w:ascii="Times New Roman" w:hAnsi="Times New Roman" w:cs="Times New Roman"/>
        </w:rPr>
        <w:t xml:space="preserve">t was </w:t>
      </w:r>
      <w:r w:rsidR="00433298">
        <w:rPr>
          <w:rFonts w:ascii="Times New Roman" w:hAnsi="Times New Roman" w:cs="Times New Roman"/>
        </w:rPr>
        <w:t xml:space="preserve">observed </w:t>
      </w:r>
      <w:r w:rsidR="00F7433F">
        <w:rPr>
          <w:rFonts w:ascii="Times New Roman" w:hAnsi="Times New Roman" w:cs="Times New Roman"/>
        </w:rPr>
        <w:t xml:space="preserve">that the </w:t>
      </w:r>
      <w:r w:rsidR="00B32518">
        <w:rPr>
          <w:rFonts w:ascii="Times New Roman" w:hAnsi="Times New Roman" w:cs="Times New Roman"/>
        </w:rPr>
        <w:t xml:space="preserve">radar </w:t>
      </w:r>
      <w:r w:rsidR="00B4201E">
        <w:rPr>
          <w:rFonts w:ascii="Times New Roman" w:hAnsi="Times New Roman" w:cs="Times New Roman"/>
        </w:rPr>
        <w:t>speed data from 16:00 to 17:30</w:t>
      </w:r>
      <w:r w:rsidR="00C71449">
        <w:rPr>
          <w:rFonts w:ascii="Times New Roman" w:hAnsi="Times New Roman" w:cs="Times New Roman"/>
        </w:rPr>
        <w:t xml:space="preserve"> (when we believe a severe traffic congestion </w:t>
      </w:r>
      <w:r w:rsidR="005A19F6">
        <w:rPr>
          <w:rFonts w:ascii="Times New Roman" w:hAnsi="Times New Roman" w:cs="Times New Roman"/>
        </w:rPr>
        <w:t>occurred</w:t>
      </w:r>
      <w:r w:rsidR="00C71449">
        <w:rPr>
          <w:rFonts w:ascii="Times New Roman" w:hAnsi="Times New Roman" w:cs="Times New Roman"/>
        </w:rPr>
        <w:t>)</w:t>
      </w:r>
      <w:r w:rsidR="00B4201E">
        <w:rPr>
          <w:rFonts w:ascii="Times New Roman" w:hAnsi="Times New Roman" w:cs="Times New Roman"/>
        </w:rPr>
        <w:t xml:space="preserve"> was missing</w:t>
      </w:r>
      <w:del w:id="31" w:author="Li, Yanning" w:date="2015-09-13T21:35:00Z">
        <w:r w:rsidR="008B5331" w:rsidDel="00A9166C">
          <w:rPr>
            <w:rFonts w:ascii="Times New Roman" w:hAnsi="Times New Roman" w:cs="Times New Roman"/>
          </w:rPr>
          <w:delText xml:space="preserve"> (Fig. 1-a)</w:delText>
        </w:r>
      </w:del>
      <w:r w:rsidR="00B4201E">
        <w:rPr>
          <w:rFonts w:ascii="Times New Roman" w:hAnsi="Times New Roman" w:cs="Times New Roman"/>
        </w:rPr>
        <w:t xml:space="preserve">, while the </w:t>
      </w:r>
      <w:r w:rsidR="009762EE">
        <w:rPr>
          <w:rFonts w:ascii="Times New Roman" w:hAnsi="Times New Roman" w:cs="Times New Roman"/>
        </w:rPr>
        <w:t xml:space="preserve">radar </w:t>
      </w:r>
      <w:r w:rsidR="00B4201E">
        <w:rPr>
          <w:rFonts w:ascii="Times New Roman" w:hAnsi="Times New Roman" w:cs="Times New Roman"/>
        </w:rPr>
        <w:t xml:space="preserve">count data </w:t>
      </w:r>
      <w:r w:rsidR="00C71449">
        <w:rPr>
          <w:rFonts w:ascii="Times New Roman" w:hAnsi="Times New Roman" w:cs="Times New Roman"/>
        </w:rPr>
        <w:t>was unrealistically low</w:t>
      </w:r>
      <w:del w:id="32" w:author="Li, Yanning" w:date="2015-09-13T21:36:00Z">
        <w:r w:rsidR="008B5331" w:rsidDel="00822A62">
          <w:rPr>
            <w:rFonts w:ascii="Times New Roman" w:hAnsi="Times New Roman" w:cs="Times New Roman"/>
          </w:rPr>
          <w:delText xml:space="preserve"> (Fig. 1-b)</w:delText>
        </w:r>
      </w:del>
      <w:r w:rsidR="00C71449">
        <w:rPr>
          <w:rFonts w:ascii="Times New Roman" w:hAnsi="Times New Roman" w:cs="Times New Roman"/>
        </w:rPr>
        <w:t>.</w:t>
      </w:r>
      <w:r w:rsidR="00810948">
        <w:rPr>
          <w:rFonts w:ascii="Times New Roman" w:hAnsi="Times New Roman" w:cs="Times New Roman"/>
        </w:rPr>
        <w:t xml:space="preserve"> </w:t>
      </w:r>
      <w:r w:rsidR="008336A2">
        <w:rPr>
          <w:rFonts w:ascii="Times New Roman" w:hAnsi="Times New Roman" w:cs="Times New Roman"/>
        </w:rPr>
        <w:t>Th</w:t>
      </w:r>
      <w:r w:rsidR="00022E2B">
        <w:rPr>
          <w:rFonts w:ascii="Times New Roman" w:hAnsi="Times New Roman" w:cs="Times New Roman"/>
        </w:rPr>
        <w:t>e</w:t>
      </w:r>
      <w:r w:rsidR="008336A2">
        <w:rPr>
          <w:rFonts w:ascii="Times New Roman" w:hAnsi="Times New Roman" w:cs="Times New Roman"/>
        </w:rPr>
        <w:t xml:space="preserve"> </w:t>
      </w:r>
      <w:r w:rsidR="007370E5">
        <w:rPr>
          <w:rFonts w:ascii="Times New Roman" w:hAnsi="Times New Roman" w:cs="Times New Roman"/>
        </w:rPr>
        <w:t>issue wa</w:t>
      </w:r>
      <w:r w:rsidR="00991EA8">
        <w:rPr>
          <w:rFonts w:ascii="Times New Roman" w:hAnsi="Times New Roman" w:cs="Times New Roman"/>
        </w:rPr>
        <w:t xml:space="preserve">s observed </w:t>
      </w:r>
      <w:r w:rsidR="00E97089">
        <w:rPr>
          <w:rFonts w:ascii="Times New Roman" w:hAnsi="Times New Roman" w:cs="Times New Roman"/>
        </w:rPr>
        <w:t>at</w:t>
      </w:r>
      <w:r w:rsidR="007370E5">
        <w:rPr>
          <w:rFonts w:ascii="Times New Roman" w:hAnsi="Times New Roman" w:cs="Times New Roman"/>
        </w:rPr>
        <w:t xml:space="preserve"> other times </w:t>
      </w:r>
      <w:del w:id="33" w:author="Li, Yanning" w:date="2015-09-13T21:36:00Z">
        <w:r w:rsidR="00E97089" w:rsidDel="006835B0">
          <w:rPr>
            <w:rFonts w:ascii="Times New Roman" w:hAnsi="Times New Roman" w:cs="Times New Roman"/>
          </w:rPr>
          <w:delText>in which</w:delText>
        </w:r>
      </w:del>
      <w:ins w:id="34" w:author="Li, Yanning" w:date="2015-09-13T21:36:00Z">
        <w:r w:rsidR="006835B0">
          <w:rPr>
            <w:rFonts w:ascii="Times New Roman" w:hAnsi="Times New Roman" w:cs="Times New Roman"/>
          </w:rPr>
          <w:t>when</w:t>
        </w:r>
      </w:ins>
      <w:r>
        <w:rPr>
          <w:rFonts w:ascii="Times New Roman" w:hAnsi="Times New Roman" w:cs="Times New Roman"/>
        </w:rPr>
        <w:t xml:space="preserve"> severe</w:t>
      </w:r>
      <w:r w:rsidR="007370E5">
        <w:rPr>
          <w:rFonts w:ascii="Times New Roman" w:hAnsi="Times New Roman" w:cs="Times New Roman"/>
        </w:rPr>
        <w:t xml:space="preserve"> traffic congestion </w:t>
      </w:r>
      <w:r w:rsidR="00A224DA">
        <w:rPr>
          <w:rFonts w:ascii="Times New Roman" w:hAnsi="Times New Roman" w:cs="Times New Roman"/>
        </w:rPr>
        <w:t xml:space="preserve">seemed to have </w:t>
      </w:r>
      <w:r w:rsidR="007370E5">
        <w:rPr>
          <w:rFonts w:ascii="Times New Roman" w:hAnsi="Times New Roman" w:cs="Times New Roman"/>
        </w:rPr>
        <w:t>occurred.</w:t>
      </w:r>
    </w:p>
    <w:p w14:paraId="519E4990" w14:textId="77777777" w:rsidR="00F226EF" w:rsidRDefault="00A224DA" w:rsidP="00F226EF">
      <w:pPr>
        <w:ind w:left="360" w:firstLine="360"/>
        <w:jc w:val="both"/>
        <w:rPr>
          <w:ins w:id="35" w:author="Li, Yanning" w:date="2015-09-13T21:36:00Z"/>
          <w:rFonts w:ascii="Times New Roman" w:hAnsi="Times New Roman" w:cs="Times New Roman"/>
        </w:rPr>
      </w:pPr>
      <w:del w:id="36" w:author="Li, Yanning" w:date="2015-09-13T21:36:00Z">
        <w:r w:rsidDel="00F226EF">
          <w:rPr>
            <w:rFonts w:ascii="Times New Roman" w:hAnsi="Times New Roman" w:cs="Times New Roman"/>
          </w:rPr>
          <w:br/>
        </w:r>
      </w:del>
    </w:p>
    <w:p w14:paraId="708966B1" w14:textId="6B6A19CD" w:rsidR="00022E2B" w:rsidDel="008F6494" w:rsidRDefault="00F7433F">
      <w:pPr>
        <w:ind w:left="360" w:firstLine="360"/>
        <w:jc w:val="both"/>
        <w:rPr>
          <w:del w:id="37" w:author="Li, Yanning" w:date="2015-09-13T21:54:00Z"/>
        </w:rPr>
        <w:pPrChange w:id="38" w:author="Li, Yanning" w:date="2015-09-13T21:54:00Z">
          <w:pPr/>
        </w:pPrChange>
      </w:pPr>
      <w:del w:id="39" w:author="Li, Yanning" w:date="2015-09-13T21:37:00Z">
        <w:r w:rsidDel="00007B71">
          <w:rPr>
            <w:rFonts w:ascii="Times New Roman" w:hAnsi="Times New Roman" w:cs="Times New Roman"/>
          </w:rPr>
          <w:delText xml:space="preserve">As </w:delText>
        </w:r>
        <w:r w:rsidRPr="00F7433F" w:rsidDel="00007B71">
          <w:rPr>
            <w:rFonts w:ascii="Times New Roman" w:hAnsi="Times New Roman" w:cs="Times New Roman"/>
          </w:rPr>
          <w:delText>shown above</w:delText>
        </w:r>
      </w:del>
      <w:ins w:id="40" w:author="Li, Yanning" w:date="2015-09-13T21:37:00Z">
        <w:r w:rsidR="00007B71">
          <w:rPr>
            <w:rFonts w:ascii="Times New Roman" w:hAnsi="Times New Roman" w:cs="Times New Roman"/>
          </w:rPr>
          <w:t>Overall</w:t>
        </w:r>
      </w:ins>
      <w:r w:rsidRPr="00F7433F">
        <w:rPr>
          <w:rFonts w:ascii="Times New Roman" w:hAnsi="Times New Roman" w:cs="Times New Roman"/>
        </w:rPr>
        <w:t>,</w:t>
      </w:r>
      <w:ins w:id="41" w:author="Li, Yanning" w:date="2015-09-13T21:37:00Z">
        <w:r w:rsidR="00007B71">
          <w:rPr>
            <w:rFonts w:ascii="Times New Roman" w:hAnsi="Times New Roman" w:cs="Times New Roman"/>
          </w:rPr>
          <w:t xml:space="preserve"> radar</w:t>
        </w:r>
      </w:ins>
      <w:r w:rsidRPr="00F7433F">
        <w:rPr>
          <w:rFonts w:ascii="Times New Roman" w:hAnsi="Times New Roman" w:cs="Times New Roman"/>
        </w:rPr>
        <w:t xml:space="preserve"> sensors </w:t>
      </w:r>
      <w:del w:id="42" w:author="Li, Yanning" w:date="2015-09-13T21:37:00Z">
        <w:r w:rsidRPr="00F7433F" w:rsidDel="00007B71">
          <w:rPr>
            <w:rFonts w:ascii="Times New Roman" w:hAnsi="Times New Roman" w:cs="Times New Roman"/>
          </w:rPr>
          <w:delText xml:space="preserve">SB9 and SB1 (radar) presented the described issue, </w:delText>
        </w:r>
        <w:r w:rsidR="008F5B51" w:rsidDel="00007B71">
          <w:rPr>
            <w:rFonts w:ascii="Times New Roman" w:hAnsi="Times New Roman" w:cs="Times New Roman"/>
          </w:rPr>
          <w:delText>while</w:delText>
        </w:r>
        <w:r w:rsidRPr="00F7433F" w:rsidDel="00007B71">
          <w:rPr>
            <w:rFonts w:ascii="Times New Roman" w:hAnsi="Times New Roman" w:cs="Times New Roman"/>
          </w:rPr>
          <w:delText xml:space="preserve"> SB7 (RTMS) did not</w:delText>
        </w:r>
      </w:del>
      <w:ins w:id="43" w:author="Li, Yanning" w:date="2015-09-13T21:37:00Z">
        <w:r w:rsidR="00007B71">
          <w:rPr>
            <w:rFonts w:ascii="Times New Roman" w:hAnsi="Times New Roman" w:cs="Times New Roman"/>
          </w:rPr>
          <w:t>seem to be malfunctioning when severe congestion occurs</w:t>
        </w:r>
      </w:ins>
      <w:r w:rsidRPr="00F7433F">
        <w:rPr>
          <w:rFonts w:ascii="Times New Roman" w:hAnsi="Times New Roman" w:cs="Times New Roman"/>
        </w:rPr>
        <w:t>.</w:t>
      </w:r>
      <w:ins w:id="44" w:author="Li, Yanning" w:date="2015-09-13T21:37:00Z">
        <w:r w:rsidR="00593B69">
          <w:rPr>
            <w:rFonts w:ascii="Times New Roman" w:hAnsi="Times New Roman" w:cs="Times New Roman"/>
          </w:rPr>
          <w:t xml:space="preserve"> </w:t>
        </w:r>
        <w:r w:rsidR="00057F6C">
          <w:rPr>
            <w:rFonts w:ascii="Times New Roman" w:hAnsi="Times New Roman" w:cs="Times New Roman"/>
          </w:rPr>
          <w:t>C</w:t>
        </w:r>
      </w:ins>
      <w:del w:id="45" w:author="Li, Yanning" w:date="2015-09-13T21:37:00Z">
        <w:r w:rsidRPr="00F7433F" w:rsidDel="00593B69">
          <w:rPr>
            <w:rFonts w:ascii="Times New Roman" w:hAnsi="Times New Roman" w:cs="Times New Roman"/>
          </w:rPr>
          <w:delText xml:space="preserve"> </w:delText>
        </w:r>
        <w:r w:rsidR="00022E2B" w:rsidDel="00593B69">
          <w:rPr>
            <w:rFonts w:ascii="Times New Roman" w:hAnsi="Times New Roman" w:cs="Times New Roman"/>
          </w:rPr>
          <w:delText>This complication was present in the remaining radar sensors of the work zone. C</w:delText>
        </w:r>
      </w:del>
      <w:r w:rsidR="00022E2B">
        <w:rPr>
          <w:rFonts w:ascii="Times New Roman" w:hAnsi="Times New Roman" w:cs="Times New Roman"/>
        </w:rPr>
        <w:t xml:space="preserve">alibrating against such </w:t>
      </w:r>
      <w:r w:rsidR="00FF3C31">
        <w:rPr>
          <w:rFonts w:ascii="Times New Roman" w:hAnsi="Times New Roman" w:cs="Times New Roman"/>
        </w:rPr>
        <w:t xml:space="preserve">unrealistic </w:t>
      </w:r>
      <w:r w:rsidR="00022E2B">
        <w:rPr>
          <w:rFonts w:ascii="Times New Roman" w:hAnsi="Times New Roman" w:cs="Times New Roman"/>
        </w:rPr>
        <w:t>readings would produce poor results. However, disregarding the radar sensors and relying solely on the RTMS se</w:t>
      </w:r>
      <w:r w:rsidR="00FF3C31">
        <w:rPr>
          <w:rFonts w:ascii="Times New Roman" w:hAnsi="Times New Roman" w:cs="Times New Roman"/>
        </w:rPr>
        <w:t xml:space="preserve">nsor would not </w:t>
      </w:r>
      <w:ins w:id="46" w:author="Li, Yanning" w:date="2015-09-13T21:38:00Z">
        <w:r w:rsidR="005F5924">
          <w:rPr>
            <w:rFonts w:ascii="Times New Roman" w:hAnsi="Times New Roman" w:cs="Times New Roman"/>
          </w:rPr>
          <w:t xml:space="preserve">provide sufficient data to </w:t>
        </w:r>
      </w:ins>
      <w:r w:rsidR="00FF3C31">
        <w:rPr>
          <w:rFonts w:ascii="Times New Roman" w:hAnsi="Times New Roman" w:cs="Times New Roman"/>
        </w:rPr>
        <w:t xml:space="preserve">capture the </w:t>
      </w:r>
      <w:del w:id="47" w:author="Li, Yanning" w:date="2015-09-13T21:38:00Z">
        <w:r w:rsidR="00FF3C31" w:rsidDel="005F5924">
          <w:rPr>
            <w:rFonts w:ascii="Times New Roman" w:hAnsi="Times New Roman" w:cs="Times New Roman"/>
          </w:rPr>
          <w:delText xml:space="preserve">entirety of the </w:delText>
        </w:r>
      </w:del>
      <w:r w:rsidR="00022E2B">
        <w:rPr>
          <w:rFonts w:ascii="Times New Roman" w:hAnsi="Times New Roman" w:cs="Times New Roman"/>
        </w:rPr>
        <w:t>traffic dynamics</w:t>
      </w:r>
      <w:ins w:id="48" w:author="Li, Yanning" w:date="2015-09-13T21:38:00Z">
        <w:r w:rsidR="005F5924">
          <w:rPr>
            <w:rFonts w:ascii="Times New Roman" w:hAnsi="Times New Roman" w:cs="Times New Roman"/>
          </w:rPr>
          <w:t xml:space="preserve"> (e.g. only one RTMS was deployed at each direction in I-57/I-64 work zone)</w:t>
        </w:r>
      </w:ins>
      <w:r w:rsidR="00FF3C31">
        <w:rPr>
          <w:rFonts w:ascii="Times New Roman" w:hAnsi="Times New Roman" w:cs="Times New Roman"/>
        </w:rPr>
        <w:t>.</w:t>
      </w:r>
    </w:p>
    <w:p w14:paraId="4317FB33" w14:textId="77777777" w:rsidR="008F6494" w:rsidRDefault="008F6494" w:rsidP="00F226EF">
      <w:pPr>
        <w:ind w:left="360" w:firstLine="360"/>
        <w:jc w:val="both"/>
        <w:rPr>
          <w:ins w:id="49" w:author="Li, Yanning" w:date="2015-09-13T21:54:00Z"/>
          <w:rFonts w:ascii="Times New Roman" w:hAnsi="Times New Roman" w:cs="Times New Roman"/>
        </w:rPr>
      </w:pPr>
    </w:p>
    <w:p w14:paraId="269A8933" w14:textId="77777777" w:rsidR="00F7433F" w:rsidRPr="00F7433F" w:rsidRDefault="00F7433F">
      <w:pPr>
        <w:ind w:left="360" w:firstLine="360"/>
        <w:jc w:val="both"/>
        <w:pPrChange w:id="50" w:author="Li, Yanning" w:date="2015-09-13T21:54:00Z">
          <w:pPr/>
        </w:pPrChange>
      </w:pPr>
    </w:p>
    <w:p w14:paraId="118E41F2" w14:textId="080FD5B8" w:rsidR="00800D07" w:rsidRPr="00076298" w:rsidRDefault="00F313EC" w:rsidP="00800D07">
      <w:pPr>
        <w:pStyle w:val="ListParagraph"/>
        <w:numPr>
          <w:ilvl w:val="2"/>
          <w:numId w:val="9"/>
        </w:numPr>
        <w:jc w:val="both"/>
        <w:rPr>
          <w:rFonts w:ascii="Times New Roman" w:hAnsi="Times New Roman" w:cs="Times New Roman"/>
          <w:b/>
        </w:rPr>
      </w:pPr>
      <w:r>
        <w:rPr>
          <w:rFonts w:ascii="Times New Roman" w:hAnsi="Times New Roman" w:cs="Times New Roman"/>
          <w:b/>
        </w:rPr>
        <w:t xml:space="preserve">Data </w:t>
      </w:r>
      <w:r w:rsidR="002852CB">
        <w:rPr>
          <w:rFonts w:ascii="Times New Roman" w:hAnsi="Times New Roman" w:cs="Times New Roman"/>
          <w:b/>
        </w:rPr>
        <w:t>C</w:t>
      </w:r>
      <w:r w:rsidR="003F1BB1">
        <w:rPr>
          <w:rFonts w:ascii="Times New Roman" w:hAnsi="Times New Roman" w:cs="Times New Roman"/>
          <w:b/>
        </w:rPr>
        <w:t>onsistency</w:t>
      </w:r>
    </w:p>
    <w:p w14:paraId="350F0B90" w14:textId="1C0C34E0" w:rsidR="00D74417" w:rsidRDefault="00003FA1" w:rsidP="00951620">
      <w:pPr>
        <w:ind w:left="360" w:firstLine="360"/>
        <w:jc w:val="both"/>
        <w:rPr>
          <w:rFonts w:ascii="Times New Roman" w:hAnsi="Times New Roman" w:cs="Times New Roman"/>
        </w:rPr>
      </w:pPr>
      <w:ins w:id="51" w:author="Li, Yanning" w:date="2015-09-13T21:39:00Z">
        <w:r>
          <w:rPr>
            <w:rFonts w:ascii="Times New Roman" w:hAnsi="Times New Roman" w:cs="Times New Roman"/>
          </w:rPr>
          <w:t>Though s</w:t>
        </w:r>
      </w:ins>
      <w:del w:id="52" w:author="Li, Yanning" w:date="2015-09-13T21:39:00Z">
        <w:r w:rsidR="00655051" w:rsidDel="00003FA1">
          <w:rPr>
            <w:rFonts w:ascii="Times New Roman" w:hAnsi="Times New Roman" w:cs="Times New Roman"/>
          </w:rPr>
          <w:delText>S</w:delText>
        </w:r>
      </w:del>
      <w:r w:rsidR="00655051">
        <w:rPr>
          <w:rFonts w:ascii="Times New Roman" w:hAnsi="Times New Roman" w:cs="Times New Roman"/>
        </w:rPr>
        <w:t xml:space="preserve">ensors have different levels </w:t>
      </w:r>
      <w:r w:rsidR="00D74417">
        <w:rPr>
          <w:rFonts w:ascii="Times New Roman" w:hAnsi="Times New Roman" w:cs="Times New Roman"/>
        </w:rPr>
        <w:t>of accuracy</w:t>
      </w:r>
      <w:del w:id="53" w:author="Li, Yanning" w:date="2015-09-13T21:39:00Z">
        <w:r w:rsidR="00D74417" w:rsidDel="00003FA1">
          <w:rPr>
            <w:rFonts w:ascii="Times New Roman" w:hAnsi="Times New Roman" w:cs="Times New Roman"/>
          </w:rPr>
          <w:delText xml:space="preserve">. </w:delText>
        </w:r>
        <w:r w:rsidR="00A11020" w:rsidDel="00003FA1">
          <w:rPr>
            <w:rFonts w:ascii="Times New Roman" w:hAnsi="Times New Roman" w:cs="Times New Roman"/>
          </w:rPr>
          <w:delText>However</w:delText>
        </w:r>
      </w:del>
      <w:r w:rsidR="00A11020">
        <w:rPr>
          <w:rFonts w:ascii="Times New Roman" w:hAnsi="Times New Roman" w:cs="Times New Roman"/>
        </w:rPr>
        <w:t>, sensors measuring the same traffic quantit</w:t>
      </w:r>
      <w:r w:rsidR="001E0A5F">
        <w:rPr>
          <w:rFonts w:ascii="Times New Roman" w:hAnsi="Times New Roman" w:cs="Times New Roman"/>
        </w:rPr>
        <w:t>ies</w:t>
      </w:r>
      <w:r w:rsidR="00A11020">
        <w:rPr>
          <w:rFonts w:ascii="Times New Roman" w:hAnsi="Times New Roman" w:cs="Times New Roman"/>
        </w:rPr>
        <w:t xml:space="preserve"> should have</w:t>
      </w:r>
      <w:r w:rsidR="00F76553">
        <w:rPr>
          <w:rFonts w:ascii="Times New Roman" w:hAnsi="Times New Roman" w:cs="Times New Roman"/>
        </w:rPr>
        <w:t xml:space="preserve"> relatively</w:t>
      </w:r>
      <w:r w:rsidR="00A11020">
        <w:rPr>
          <w:rFonts w:ascii="Times New Roman" w:hAnsi="Times New Roman" w:cs="Times New Roman"/>
        </w:rPr>
        <w:t xml:space="preserve"> similar outputs</w:t>
      </w:r>
      <w:ins w:id="54" w:author="Li, Yanning" w:date="2015-09-13T21:39:00Z">
        <w:r w:rsidR="000504D7">
          <w:rPr>
            <w:rFonts w:ascii="Times New Roman" w:hAnsi="Times New Roman" w:cs="Times New Roman"/>
          </w:rPr>
          <w:t xml:space="preserve"> within the </w:t>
        </w:r>
      </w:ins>
      <w:ins w:id="55" w:author="Li, Yanning" w:date="2015-09-13T21:40:00Z">
        <w:r w:rsidR="00BD1C05">
          <w:rPr>
            <w:rFonts w:ascii="Times New Roman" w:hAnsi="Times New Roman" w:cs="Times New Roman"/>
          </w:rPr>
          <w:t>noise error bound</w:t>
        </w:r>
      </w:ins>
      <w:r w:rsidR="00A11020">
        <w:rPr>
          <w:rFonts w:ascii="Times New Roman" w:hAnsi="Times New Roman" w:cs="Times New Roman"/>
        </w:rPr>
        <w:t xml:space="preserve">. </w:t>
      </w:r>
    </w:p>
    <w:p w14:paraId="32C70190" w14:textId="77777777" w:rsidR="00EE148E" w:rsidRDefault="007A49CC" w:rsidP="00AD1771">
      <w:pPr>
        <w:ind w:left="360" w:firstLine="360"/>
        <w:jc w:val="both"/>
        <w:rPr>
          <w:ins w:id="56" w:author="Li, Yanning" w:date="2015-09-13T21:57:00Z"/>
          <w:rFonts w:ascii="Times New Roman" w:hAnsi="Times New Roman" w:cs="Times New Roman"/>
        </w:rPr>
      </w:pPr>
      <w:r>
        <w:rPr>
          <w:rFonts w:ascii="Times New Roman" w:hAnsi="Times New Roman" w:cs="Times New Roman"/>
        </w:rPr>
        <w:t>In</w:t>
      </w:r>
      <w:del w:id="57" w:author="Li, Yanning" w:date="2015-09-13T21:40:00Z">
        <w:r w:rsidR="00F76553" w:rsidDel="00627D6B">
          <w:rPr>
            <w:rFonts w:ascii="Times New Roman" w:hAnsi="Times New Roman" w:cs="Times New Roman"/>
          </w:rPr>
          <w:delText xml:space="preserve"> the</w:delText>
        </w:r>
      </w:del>
      <w:r>
        <w:rPr>
          <w:rFonts w:ascii="Times New Roman" w:hAnsi="Times New Roman" w:cs="Times New Roman"/>
        </w:rPr>
        <w:t xml:space="preserve"> I-80 work zone, </w:t>
      </w:r>
      <w:r w:rsidR="00866E10">
        <w:rPr>
          <w:rFonts w:ascii="Times New Roman" w:hAnsi="Times New Roman" w:cs="Times New Roman"/>
        </w:rPr>
        <w:t xml:space="preserve">three </w:t>
      </w:r>
      <w:r>
        <w:rPr>
          <w:rFonts w:ascii="Times New Roman" w:hAnsi="Times New Roman" w:cs="Times New Roman"/>
        </w:rPr>
        <w:t>sensors EB4</w:t>
      </w:r>
      <w:r w:rsidR="008F0D94">
        <w:rPr>
          <w:rFonts w:ascii="Times New Roman" w:hAnsi="Times New Roman" w:cs="Times New Roman"/>
        </w:rPr>
        <w:t xml:space="preserve"> (radar)</w:t>
      </w:r>
      <w:r>
        <w:rPr>
          <w:rFonts w:ascii="Times New Roman" w:hAnsi="Times New Roman" w:cs="Times New Roman"/>
        </w:rPr>
        <w:t>, EB5</w:t>
      </w:r>
      <w:r w:rsidR="008F0D94">
        <w:rPr>
          <w:rFonts w:ascii="Times New Roman" w:hAnsi="Times New Roman" w:cs="Times New Roman"/>
        </w:rPr>
        <w:t xml:space="preserve"> (RTMS)</w:t>
      </w:r>
      <w:r>
        <w:rPr>
          <w:rFonts w:ascii="Times New Roman" w:hAnsi="Times New Roman" w:cs="Times New Roman"/>
        </w:rPr>
        <w:t>, and EB6</w:t>
      </w:r>
      <w:r w:rsidR="00082853">
        <w:rPr>
          <w:rFonts w:ascii="Times New Roman" w:hAnsi="Times New Roman" w:cs="Times New Roman"/>
        </w:rPr>
        <w:t xml:space="preserve"> </w:t>
      </w:r>
      <w:r w:rsidR="002F7C55">
        <w:rPr>
          <w:rFonts w:ascii="Times New Roman" w:hAnsi="Times New Roman" w:cs="Times New Roman"/>
        </w:rPr>
        <w:t>(radar)</w:t>
      </w:r>
      <w:r>
        <w:rPr>
          <w:rFonts w:ascii="Times New Roman" w:hAnsi="Times New Roman" w:cs="Times New Roman"/>
        </w:rPr>
        <w:t xml:space="preserve"> were deployed</w:t>
      </w:r>
      <w:r w:rsidR="00120646">
        <w:rPr>
          <w:rFonts w:ascii="Times New Roman" w:hAnsi="Times New Roman" w:cs="Times New Roman"/>
        </w:rPr>
        <w:t xml:space="preserve"> at 0.5 mile</w:t>
      </w:r>
      <w:r w:rsidR="00AE68E0">
        <w:rPr>
          <w:rFonts w:ascii="Times New Roman" w:hAnsi="Times New Roman" w:cs="Times New Roman"/>
        </w:rPr>
        <w:t>s</w:t>
      </w:r>
      <w:r w:rsidR="00120646">
        <w:rPr>
          <w:rFonts w:ascii="Times New Roman" w:hAnsi="Times New Roman" w:cs="Times New Roman"/>
        </w:rPr>
        <w:t xml:space="preserve"> apart with no ramp</w:t>
      </w:r>
      <w:r w:rsidR="00AE68E0">
        <w:rPr>
          <w:rFonts w:ascii="Times New Roman" w:hAnsi="Times New Roman" w:cs="Times New Roman"/>
        </w:rPr>
        <w:t>s</w:t>
      </w:r>
      <w:r>
        <w:rPr>
          <w:rFonts w:ascii="Times New Roman" w:hAnsi="Times New Roman" w:cs="Times New Roman"/>
        </w:rPr>
        <w:t xml:space="preserve"> in between</w:t>
      </w:r>
      <w:r w:rsidR="00CB16A5">
        <w:rPr>
          <w:rFonts w:ascii="Times New Roman" w:hAnsi="Times New Roman" w:cs="Times New Roman"/>
        </w:rPr>
        <w:t xml:space="preserve"> and no significant structural change</w:t>
      </w:r>
      <w:r w:rsidR="00AE68E0">
        <w:rPr>
          <w:rFonts w:ascii="Times New Roman" w:hAnsi="Times New Roman" w:cs="Times New Roman"/>
        </w:rPr>
        <w:t>s</w:t>
      </w:r>
      <w:r>
        <w:rPr>
          <w:rFonts w:ascii="Times New Roman" w:hAnsi="Times New Roman" w:cs="Times New Roman"/>
        </w:rPr>
        <w:t xml:space="preserve">. </w:t>
      </w:r>
      <w:r w:rsidR="003E745E">
        <w:rPr>
          <w:rFonts w:ascii="Times New Roman" w:hAnsi="Times New Roman" w:cs="Times New Roman"/>
        </w:rPr>
        <w:t>Theoreti</w:t>
      </w:r>
      <w:r w:rsidR="00A3206C">
        <w:rPr>
          <w:rFonts w:ascii="Times New Roman" w:hAnsi="Times New Roman" w:cs="Times New Roman"/>
        </w:rPr>
        <w:t>cally</w:t>
      </w:r>
      <w:r w:rsidR="008E6AA6">
        <w:rPr>
          <w:rFonts w:ascii="Times New Roman" w:hAnsi="Times New Roman" w:cs="Times New Roman"/>
        </w:rPr>
        <w:t xml:space="preserve">, </w:t>
      </w:r>
      <w:ins w:id="58" w:author="Li, Yanning" w:date="2015-09-13T21:42:00Z">
        <w:r w:rsidR="008518EC">
          <w:rPr>
            <w:rFonts w:ascii="Times New Roman" w:hAnsi="Times New Roman" w:cs="Times New Roman"/>
          </w:rPr>
          <w:t>in</w:t>
        </w:r>
      </w:ins>
      <w:ins w:id="59" w:author="Li, Yanning" w:date="2015-09-13T21:41:00Z">
        <w:r w:rsidR="005008D1">
          <w:rPr>
            <w:rFonts w:ascii="Times New Roman" w:hAnsi="Times New Roman" w:cs="Times New Roman"/>
          </w:rPr>
          <w:t xml:space="preserve"> free flow, </w:t>
        </w:r>
      </w:ins>
      <w:r w:rsidR="008E6AA6">
        <w:rPr>
          <w:rFonts w:ascii="Times New Roman" w:hAnsi="Times New Roman" w:cs="Times New Roman"/>
        </w:rPr>
        <w:t>a</w:t>
      </w:r>
      <w:r w:rsidR="009D1783">
        <w:rPr>
          <w:rFonts w:ascii="Times New Roman" w:hAnsi="Times New Roman" w:cs="Times New Roman"/>
        </w:rPr>
        <w:t>t such close locations and 5</w:t>
      </w:r>
      <w:r w:rsidR="001354A9">
        <w:rPr>
          <w:rFonts w:ascii="Times New Roman" w:hAnsi="Times New Roman" w:cs="Times New Roman"/>
        </w:rPr>
        <w:t>-minute</w:t>
      </w:r>
      <w:r w:rsidR="009D1783">
        <w:rPr>
          <w:rFonts w:ascii="Times New Roman" w:hAnsi="Times New Roman" w:cs="Times New Roman"/>
        </w:rPr>
        <w:t xml:space="preserve"> aggregation interval</w:t>
      </w:r>
      <w:r w:rsidR="003E745E">
        <w:rPr>
          <w:rFonts w:ascii="Times New Roman" w:hAnsi="Times New Roman" w:cs="Times New Roman"/>
        </w:rPr>
        <w:t>s</w:t>
      </w:r>
      <w:r w:rsidR="009D1783">
        <w:rPr>
          <w:rFonts w:ascii="Times New Roman" w:hAnsi="Times New Roman" w:cs="Times New Roman"/>
        </w:rPr>
        <w:t xml:space="preserve">, </w:t>
      </w:r>
      <w:r w:rsidR="005C220C">
        <w:rPr>
          <w:rFonts w:ascii="Times New Roman" w:hAnsi="Times New Roman" w:cs="Times New Roman"/>
        </w:rPr>
        <w:t xml:space="preserve">their </w:t>
      </w:r>
      <w:ins w:id="60" w:author="Li, Yanning" w:date="2015-09-13T21:53:00Z">
        <w:r w:rsidR="009D2F34">
          <w:rPr>
            <w:rFonts w:ascii="Times New Roman" w:hAnsi="Times New Roman" w:cs="Times New Roman"/>
          </w:rPr>
          <w:t>speed</w:t>
        </w:r>
      </w:ins>
      <w:del w:id="61" w:author="Li, Yanning" w:date="2015-09-13T21:53:00Z">
        <w:r w:rsidR="005C220C" w:rsidDel="009D2F34">
          <w:rPr>
            <w:rFonts w:ascii="Times New Roman" w:hAnsi="Times New Roman" w:cs="Times New Roman"/>
          </w:rPr>
          <w:delText>count</w:delText>
        </w:r>
      </w:del>
      <w:r w:rsidR="00A267A4">
        <w:rPr>
          <w:rFonts w:ascii="Times New Roman" w:hAnsi="Times New Roman" w:cs="Times New Roman"/>
        </w:rPr>
        <w:t xml:space="preserve"> and </w:t>
      </w:r>
      <w:ins w:id="62" w:author="Li, Yanning" w:date="2015-09-13T21:53:00Z">
        <w:r w:rsidR="009D2F34">
          <w:rPr>
            <w:rFonts w:ascii="Times New Roman" w:hAnsi="Times New Roman" w:cs="Times New Roman"/>
          </w:rPr>
          <w:t>count</w:t>
        </w:r>
      </w:ins>
      <w:del w:id="63" w:author="Li, Yanning" w:date="2015-09-13T21:53:00Z">
        <w:r w:rsidR="00A267A4" w:rsidDel="009D2F34">
          <w:rPr>
            <w:rFonts w:ascii="Times New Roman" w:hAnsi="Times New Roman" w:cs="Times New Roman"/>
          </w:rPr>
          <w:delText>speed</w:delText>
        </w:r>
      </w:del>
      <w:r w:rsidR="005C220C">
        <w:rPr>
          <w:rFonts w:ascii="Times New Roman" w:hAnsi="Times New Roman" w:cs="Times New Roman"/>
        </w:rPr>
        <w:t xml:space="preserve"> measurements should be approximately the same</w:t>
      </w:r>
      <w:del w:id="64" w:author="Li, Yanning" w:date="2015-09-13T21:42:00Z">
        <w:r w:rsidR="001E0A5F" w:rsidDel="008E0D48">
          <w:rPr>
            <w:rFonts w:ascii="Times New Roman" w:hAnsi="Times New Roman" w:cs="Times New Roman"/>
          </w:rPr>
          <w:delText xml:space="preserve"> in free flow</w:delText>
        </w:r>
      </w:del>
      <w:r w:rsidR="005C220C">
        <w:rPr>
          <w:rFonts w:ascii="Times New Roman" w:hAnsi="Times New Roman" w:cs="Times New Roman"/>
        </w:rPr>
        <w:t>.</w:t>
      </w:r>
      <w:r w:rsidR="00361AC0">
        <w:rPr>
          <w:rFonts w:ascii="Times New Roman" w:hAnsi="Times New Roman" w:cs="Times New Roman"/>
        </w:rPr>
        <w:t xml:space="preserve"> </w:t>
      </w:r>
    </w:p>
    <w:p w14:paraId="2457193F" w14:textId="1A543103" w:rsidR="00CC18D8" w:rsidRDefault="00062FE4" w:rsidP="00AF7A28">
      <w:pPr>
        <w:ind w:left="360" w:firstLine="360"/>
        <w:jc w:val="both"/>
        <w:rPr>
          <w:rFonts w:ascii="Times New Roman" w:hAnsi="Times New Roman" w:cs="Times New Roman"/>
        </w:rPr>
      </w:pPr>
      <w:r>
        <w:rPr>
          <w:rFonts w:ascii="Times New Roman" w:hAnsi="Times New Roman" w:cs="Times New Roman"/>
        </w:rPr>
        <w:t>Fig. 2</w:t>
      </w:r>
      <w:r w:rsidR="00866E10">
        <w:rPr>
          <w:rFonts w:ascii="Times New Roman" w:hAnsi="Times New Roman" w:cs="Times New Roman"/>
        </w:rPr>
        <w:t xml:space="preserve"> shows their readings during </w:t>
      </w:r>
      <w:commentRangeStart w:id="65"/>
      <w:r w:rsidR="00866E10">
        <w:rPr>
          <w:rFonts w:ascii="Times New Roman" w:hAnsi="Times New Roman" w:cs="Times New Roman"/>
        </w:rPr>
        <w:t xml:space="preserve">a </w:t>
      </w:r>
      <w:r>
        <w:rPr>
          <w:rFonts w:ascii="Times New Roman" w:hAnsi="Times New Roman" w:cs="Times New Roman"/>
        </w:rPr>
        <w:t>free flow interval</w:t>
      </w:r>
      <w:commentRangeEnd w:id="65"/>
      <w:r w:rsidR="00C60728">
        <w:rPr>
          <w:rStyle w:val="CommentReference"/>
        </w:rPr>
        <w:commentReference w:id="65"/>
      </w:r>
      <w:r w:rsidR="00866E10">
        <w:rPr>
          <w:rFonts w:ascii="Times New Roman" w:hAnsi="Times New Roman" w:cs="Times New Roman"/>
        </w:rPr>
        <w:t xml:space="preserve"> on May 1, 2015</w:t>
      </w:r>
      <w:r>
        <w:rPr>
          <w:rFonts w:ascii="Times New Roman" w:hAnsi="Times New Roman" w:cs="Times New Roman"/>
        </w:rPr>
        <w:t>.</w:t>
      </w:r>
      <w:ins w:id="66" w:author="Li, Yanning" w:date="2015-09-13T21:57:00Z">
        <w:r w:rsidR="00AF7A28">
          <w:rPr>
            <w:rFonts w:ascii="Times New Roman" w:hAnsi="Times New Roman" w:cs="Times New Roman"/>
          </w:rPr>
          <w:t xml:space="preserve"> </w:t>
        </w:r>
      </w:ins>
      <w:ins w:id="67" w:author="Li, Yanning" w:date="2015-09-13T22:01:00Z">
        <w:r w:rsidR="00A63BC0">
          <w:rPr>
            <w:rFonts w:ascii="Times New Roman" w:hAnsi="Times New Roman" w:cs="Times New Roman"/>
          </w:rPr>
          <w:t>S</w:t>
        </w:r>
      </w:ins>
      <w:moveToRangeStart w:id="68" w:author="Li, Yanning" w:date="2015-09-13T21:55:00Z" w:name="move429944642"/>
      <w:moveTo w:id="69" w:author="Li, Yanning" w:date="2015-09-13T21:55:00Z">
        <w:del w:id="70" w:author="Li, Yanning" w:date="2015-09-13T22:00:00Z">
          <w:r w:rsidR="00CC18D8" w:rsidDel="008900E9">
            <w:rPr>
              <w:rFonts w:ascii="Times New Roman" w:hAnsi="Times New Roman" w:cs="Times New Roman"/>
              <w:noProof/>
            </w:rPr>
            <w:delText xml:space="preserve">As seen above, </w:delText>
          </w:r>
          <w:r w:rsidR="00CC18D8" w:rsidDel="008900E9">
            <w:rPr>
              <w:rFonts w:ascii="Times New Roman" w:hAnsi="Times New Roman" w:cs="Times New Roman"/>
            </w:rPr>
            <w:delText>s</w:delText>
          </w:r>
        </w:del>
        <w:del w:id="71" w:author="Li, Yanning" w:date="2015-09-13T22:01:00Z">
          <w:r w:rsidR="00CC18D8" w:rsidDel="00AC2F10">
            <w:rPr>
              <w:rFonts w:ascii="Times New Roman" w:hAnsi="Times New Roman" w:cs="Times New Roman"/>
            </w:rPr>
            <w:delText>ignificant</w:delText>
          </w:r>
        </w:del>
        <w:ins w:id="72" w:author="Li, Yanning" w:date="2015-09-13T22:01:00Z">
          <w:r w:rsidR="00AC2F10">
            <w:rPr>
              <w:rFonts w:ascii="Times New Roman" w:hAnsi="Times New Roman" w:cs="Times New Roman"/>
            </w:rPr>
            <w:t>ignifican</w:t>
          </w:r>
        </w:ins>
      </w:moveTo>
      <w:ins w:id="73" w:author="Li, Yanning" w:date="2015-09-13T22:01:00Z">
        <w:r w:rsidR="00AC2F10">
          <w:rPr>
            <w:rFonts w:ascii="Times New Roman" w:hAnsi="Times New Roman" w:cs="Times New Roman"/>
          </w:rPr>
          <w:t>tly</w:t>
        </w:r>
      </w:ins>
      <w:moveTo w:id="74" w:author="Li, Yanning" w:date="2015-09-13T21:55:00Z">
        <w:del w:id="75" w:author="Li, Yanning" w:date="2015-09-13T22:00:00Z">
          <w:r w:rsidR="00CC18D8" w:rsidDel="005F0D6B">
            <w:rPr>
              <w:rFonts w:ascii="Times New Roman" w:hAnsi="Times New Roman" w:cs="Times New Roman"/>
            </w:rPr>
            <w:delText>ly</w:delText>
          </w:r>
        </w:del>
        <w:r w:rsidR="00CC18D8">
          <w:rPr>
            <w:rFonts w:ascii="Times New Roman" w:hAnsi="Times New Roman" w:cs="Times New Roman"/>
          </w:rPr>
          <w:t xml:space="preserve"> different readings were observed between two types of sensors. This behavior violates the principle of mass conservation, meaning that at least one of the sensor types was consistently presenting incorrect values. A possible explanation is that, c</w:t>
        </w:r>
        <w:commentRangeStart w:id="76"/>
        <w:commentRangeStart w:id="77"/>
        <w:r w:rsidR="00CC18D8">
          <w:rPr>
            <w:rFonts w:ascii="Times New Roman" w:hAnsi="Times New Roman" w:cs="Times New Roman"/>
          </w:rPr>
          <w:t>onsidering that the radar sensors are mounted at a low height on the roadside, they may not capture the traffic at the further lane</w:t>
        </w:r>
        <w:commentRangeEnd w:id="76"/>
        <w:r w:rsidR="00CC18D8">
          <w:rPr>
            <w:rStyle w:val="CommentReference"/>
          </w:rPr>
          <w:commentReference w:id="76"/>
        </w:r>
        <w:commentRangeEnd w:id="77"/>
        <w:r w:rsidR="00CC18D8">
          <w:rPr>
            <w:rStyle w:val="CommentReference"/>
          </w:rPr>
          <w:commentReference w:id="77"/>
        </w:r>
        <w:r w:rsidR="00CC18D8">
          <w:rPr>
            <w:rFonts w:ascii="Times New Roman" w:hAnsi="Times New Roman" w:cs="Times New Roman"/>
          </w:rPr>
          <w:t>. This situation was repeated on other pairs of radar and RTMS sensors in this work zone.</w:t>
        </w:r>
      </w:moveTo>
      <w:moveToRangeEnd w:id="68"/>
    </w:p>
    <w:p w14:paraId="4A6E03FF" w14:textId="23DAAE37" w:rsidR="00062FE4" w:rsidRDefault="00062FE4" w:rsidP="00D40446">
      <w:pPr>
        <w:ind w:left="360"/>
        <w:jc w:val="both"/>
        <w:rPr>
          <w:rFonts w:ascii="Times New Roman" w:hAnsi="Times New Roman" w:cs="Times New Roman"/>
        </w:rPr>
      </w:pPr>
      <w:r>
        <w:rPr>
          <w:rFonts w:ascii="Times New Roman" w:hAnsi="Times New Roman" w:cs="Times New Roman"/>
          <w:noProof/>
        </w:rPr>
        <w:lastRenderedPageBreak/>
        <mc:AlternateContent>
          <mc:Choice Requires="wpg">
            <w:drawing>
              <wp:inline distT="0" distB="0" distL="0" distR="0" wp14:anchorId="730AB949" wp14:editId="4775F5B0">
                <wp:extent cx="5870507" cy="2910853"/>
                <wp:effectExtent l="0" t="0" r="0" b="10160"/>
                <wp:docPr id="194" name="Group 194"/>
                <wp:cNvGraphicFramePr/>
                <a:graphic xmlns:a="http://schemas.openxmlformats.org/drawingml/2006/main">
                  <a:graphicData uri="http://schemas.microsoft.com/office/word/2010/wordprocessingGroup">
                    <wpg:wgp>
                      <wpg:cNvGrpSpPr/>
                      <wpg:grpSpPr>
                        <a:xfrm>
                          <a:off x="0" y="0"/>
                          <a:ext cx="5870507" cy="2910853"/>
                          <a:chOff x="333708" y="-64762"/>
                          <a:chExt cx="5870507" cy="2910853"/>
                        </a:xfrm>
                      </wpg:grpSpPr>
                      <pic:pic xmlns:pic="http://schemas.openxmlformats.org/drawingml/2006/picture">
                        <pic:nvPicPr>
                          <pic:cNvPr id="27" name="Picture 27" descr="C:\Users\Carlos\Google Drive\AIMSUN_carlos\Sensor_Statistics\Report\Images\I80_inconsistent_counts_1.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236225" y="-64762"/>
                            <a:ext cx="2967990" cy="2395220"/>
                          </a:xfrm>
                          <a:prstGeom prst="rect">
                            <a:avLst/>
                          </a:prstGeom>
                          <a:noFill/>
                          <a:ln>
                            <a:noFill/>
                          </a:ln>
                        </pic:spPr>
                      </pic:pic>
                      <pic:pic xmlns:pic="http://schemas.openxmlformats.org/drawingml/2006/picture">
                        <pic:nvPicPr>
                          <pic:cNvPr id="29" name="Picture 29" descr="C:\Users\Carlos\Documents\GitHub\Sensor_Statistics\LaTex\Images\I80_inconsistent_speeds_1.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33708" y="-43174"/>
                            <a:ext cx="2971800" cy="2395220"/>
                          </a:xfrm>
                          <a:prstGeom prst="rect">
                            <a:avLst/>
                          </a:prstGeom>
                          <a:noFill/>
                          <a:ln>
                            <a:noFill/>
                          </a:ln>
                        </pic:spPr>
                      </pic:pic>
                      <wps:wsp>
                        <wps:cNvPr id="30" name="Text Box 2"/>
                        <wps:cNvSpPr txBox="1">
                          <a:spLocks noChangeArrowheads="1"/>
                        </wps:cNvSpPr>
                        <wps:spPr bwMode="auto">
                          <a:xfrm>
                            <a:off x="400037" y="2399763"/>
                            <a:ext cx="5567049" cy="446328"/>
                          </a:xfrm>
                          <a:prstGeom prst="rect">
                            <a:avLst/>
                          </a:prstGeom>
                          <a:solidFill>
                            <a:srgbClr val="FFFFFF"/>
                          </a:solidFill>
                          <a:ln w="9525">
                            <a:noFill/>
                            <a:miter lim="800000"/>
                            <a:headEnd/>
                            <a:tailEnd/>
                          </a:ln>
                        </wps:spPr>
                        <wps:txbx>
                          <w:txbxContent>
                            <w:p w14:paraId="3FE299D0" w14:textId="135F3BFA" w:rsidR="00B0021C" w:rsidRPr="000A6E80" w:rsidRDefault="00B0021C" w:rsidP="00062FE4">
                              <w:pPr>
                                <w:jc w:val="center"/>
                                <w:rPr>
                                  <w:rFonts w:ascii="Times New Roman" w:hAnsi="Times New Roman" w:cs="Times New Roman"/>
                                  <w:sz w:val="20"/>
                                  <w:szCs w:val="20"/>
                                </w:rPr>
                              </w:pPr>
                              <w:r w:rsidRPr="000A6E80">
                                <w:rPr>
                                  <w:rFonts w:ascii="Times New Roman" w:hAnsi="Times New Roman" w:cs="Times New Roman"/>
                                  <w:sz w:val="20"/>
                                  <w:szCs w:val="20"/>
                                </w:rPr>
                                <w:t xml:space="preserve">a) Inconsistent vehicle </w:t>
                              </w:r>
                              <w:ins w:id="78" w:author="Li, Yanning" w:date="2015-09-13T21:52:00Z">
                                <w:r w:rsidR="00513A9A">
                                  <w:rPr>
                                    <w:rFonts w:ascii="Times New Roman" w:hAnsi="Times New Roman" w:cs="Times New Roman"/>
                                    <w:sz w:val="20"/>
                                    <w:szCs w:val="20"/>
                                  </w:rPr>
                                  <w:t>speed</w:t>
                                </w:r>
                              </w:ins>
                              <w:del w:id="79" w:author="Li, Yanning" w:date="2015-09-13T21:52:00Z">
                                <w:r w:rsidRPr="000A6E80" w:rsidDel="00513A9A">
                                  <w:rPr>
                                    <w:rFonts w:ascii="Times New Roman" w:hAnsi="Times New Roman" w:cs="Times New Roman"/>
                                    <w:sz w:val="20"/>
                                    <w:szCs w:val="20"/>
                                  </w:rPr>
                                  <w:delText>counts</w:delText>
                                </w:r>
                              </w:del>
                              <w:r w:rsidRPr="000A6E80">
                                <w:rPr>
                                  <w:rFonts w:ascii="Times New Roman" w:hAnsi="Times New Roman" w:cs="Times New Roman"/>
                                  <w:sz w:val="20"/>
                                  <w:szCs w:val="20"/>
                                </w:rPr>
                                <w:t xml:space="preserve">.                                   </w:t>
                              </w:r>
                              <w:ins w:id="80" w:author="Li, Yanning" w:date="2015-09-13T21:53:00Z">
                                <w:r w:rsidR="00E27961">
                                  <w:rPr>
                                    <w:rFonts w:ascii="Times New Roman" w:hAnsi="Times New Roman" w:cs="Times New Roman"/>
                                    <w:sz w:val="20"/>
                                    <w:szCs w:val="20"/>
                                  </w:rPr>
                                  <w:tab/>
                                </w:r>
                              </w:ins>
                              <w:r w:rsidRPr="000A6E80">
                                <w:rPr>
                                  <w:rFonts w:ascii="Times New Roman" w:hAnsi="Times New Roman" w:cs="Times New Roman"/>
                                  <w:sz w:val="20"/>
                                  <w:szCs w:val="20"/>
                                </w:rPr>
                                <w:t xml:space="preserve">b) Inconsistent vehicle </w:t>
                              </w:r>
                              <w:ins w:id="81" w:author="Li, Yanning" w:date="2015-09-13T21:52:00Z">
                                <w:r w:rsidR="00513A9A">
                                  <w:rPr>
                                    <w:rFonts w:ascii="Times New Roman" w:hAnsi="Times New Roman" w:cs="Times New Roman"/>
                                    <w:sz w:val="20"/>
                                    <w:szCs w:val="20"/>
                                  </w:rPr>
                                  <w:t>count</w:t>
                                </w:r>
                              </w:ins>
                              <w:del w:id="82" w:author="Li, Yanning" w:date="2015-09-13T21:52:00Z">
                                <w:r w:rsidRPr="000A6E80" w:rsidDel="00513A9A">
                                  <w:rPr>
                                    <w:rFonts w:ascii="Times New Roman" w:hAnsi="Times New Roman" w:cs="Times New Roman"/>
                                    <w:sz w:val="20"/>
                                    <w:szCs w:val="20"/>
                                  </w:rPr>
                                  <w:delText>speeds</w:delText>
                                </w:r>
                              </w:del>
                              <w:r w:rsidRPr="000A6E80">
                                <w:rPr>
                                  <w:rFonts w:ascii="Times New Roman" w:hAnsi="Times New Roman" w:cs="Times New Roman"/>
                                  <w:sz w:val="20"/>
                                  <w:szCs w:val="20"/>
                                </w:rPr>
                                <w:t>.</w:t>
                              </w:r>
                              <w:r w:rsidRPr="000A6E80">
                                <w:rPr>
                                  <w:rFonts w:ascii="Times New Roman" w:hAnsi="Times New Roman" w:cs="Times New Roman"/>
                                  <w:sz w:val="20"/>
                                  <w:szCs w:val="20"/>
                                </w:rPr>
                                <w:br/>
                                <w:t>Figure 2: Inconsistency between sensors EB4 and EB6 (radar) and EB5 (RTMS) during free flow</w:t>
                              </w:r>
                            </w:p>
                          </w:txbxContent>
                        </wps:txbx>
                        <wps:bodyPr rot="0" vert="horz" wrap="square" lIns="91440" tIns="45720" rIns="91440" bIns="45720" anchor="t" anchorCtr="0">
                          <a:noAutofit/>
                        </wps:bodyPr>
                      </wps:wsp>
                    </wpg:wgp>
                  </a:graphicData>
                </a:graphic>
              </wp:inline>
            </w:drawing>
          </mc:Choice>
          <mc:Fallback xmlns:mv="urn:schemas-microsoft-com:mac:vml" xmlns:mo="http://schemas.microsoft.com/office/mac/office/2008/main">
            <w:pict>
              <v:group w14:anchorId="730AB949" id="Group_x0020_194" o:spid="_x0000_s1031" style="width:462.25pt;height:229.2pt;mso-position-horizontal-relative:char;mso-position-vertical-relative:line" coordorigin="333708,-64762" coordsize="5870507,29108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">
                <v:shape id="Picture_x0020_27" o:spid="_x0000_s1032" type="#_x0000_t75" alt="C:\Users\Carlos\Google Drive\AIMSUN_carlos\Sensor_Statistics\Report\Images\I80_inconsistent_counts_1.png" style="position:absolute;left:3236225;top:-64762;width:2967990;height:23952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ns&#10;5kHDAAAA2wAAAA8AAABkcnMvZG93bnJldi54bWxEj0FrwkAUhO+F/oflFbzVjSK1TV1FBMVTqVrq&#10;9ZF9ZkOzb0P2GaO/vlsoeBxm5htmtuh9rTpqYxXYwGiYgSIugq24NPB1WD+/goqCbLEOTAauFGEx&#10;f3yYYW7DhXfU7aVUCcIxRwNOpMm1joUjj3EYGuLknULrUZJsS21bvCS4r/U4y160x4rTgsOGVo6K&#10;n/3ZG7iNjt9v7E7Htf+kTeg+pJrcxJjBU798ByXUyz38395aA+Mp/H1JP0DPf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ezmQcMAAADbAAAADwAAAAAAAAAAAAAAAACcAgAA&#10;ZHJzL2Rvd25yZXYueG1sUEsFBgAAAAAEAAQA9wAAAIwDAAAAAA==&#10;">
                  <v:imagedata r:id="rId16" o:title="I80_inconsistent_counts_1.png"/>
                  <v:path arrowok="t"/>
                </v:shape>
                <v:shape id="Picture_x0020_29" o:spid="_x0000_s1033" type="#_x0000_t75" alt="C:\Users\Carlos\Documents\GitHub\Sensor_Statistics\LaTex\Images\I80_inconsistent_speeds_1.png" style="position:absolute;left:333708;top:-43174;width:2971800;height:23952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dG&#10;wb7CAAAA2wAAAA8AAABkcnMvZG93bnJldi54bWxEj0GLwjAUhO8L/ofwhL2tqSKi1SgiCOJh1bqw&#10;eHs0z7bYvJQk1u6/3wiCx2FmvmEWq87UoiXnK8sKhoMEBHFudcWFgp/z9msKwgdkjbVlUvBHHlbL&#10;3scCU20ffKI2C4WIEPYpKihDaFIpfV6SQT+wDXH0rtYZDFG6QmqHjwg3tRwlyUQarDgulNjQpqT8&#10;lt2Ngt8THt1h/02XLFR2N8PreHpulfrsd+s5iEBdeIdf7Z1WMJrB80v8AXL5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3RsG+wgAAANsAAAAPAAAAAAAAAAAAAAAAAJwCAABk&#10;cnMvZG93bnJldi54bWxQSwUGAAAAAAQABAD3AAAAiwMAAAAA&#10;">
                  <v:imagedata r:id="rId17" o:title="I80_inconsistent_speeds_1.png"/>
                  <v:path arrowok="t"/>
                </v:shape>
                <v:shape id="Text_x0020_Box_x0020_2" o:spid="_x0000_s1034" type="#_x0000_t202" style="position:absolute;left:400037;top:2399763;width:5567049;height:446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14:paraId="3FE299D0" w14:textId="135F3BFA" w:rsidR="00B0021C" w:rsidRPr="000A6E80" w:rsidRDefault="00B0021C" w:rsidP="00062FE4">
                        <w:pPr>
                          <w:jc w:val="center"/>
                          <w:rPr>
                            <w:rFonts w:ascii="Times New Roman" w:hAnsi="Times New Roman" w:cs="Times New Roman"/>
                            <w:sz w:val="20"/>
                            <w:szCs w:val="20"/>
                          </w:rPr>
                        </w:pPr>
                        <w:r w:rsidRPr="000A6E80">
                          <w:rPr>
                            <w:rFonts w:ascii="Times New Roman" w:hAnsi="Times New Roman" w:cs="Times New Roman"/>
                            <w:sz w:val="20"/>
                            <w:szCs w:val="20"/>
                          </w:rPr>
                          <w:t xml:space="preserve">a) Inconsistent vehicle </w:t>
                        </w:r>
                        <w:ins w:id="85" w:author="Li, Yanning" w:date="2015-09-13T21:52:00Z">
                          <w:r w:rsidR="00513A9A">
                            <w:rPr>
                              <w:rFonts w:ascii="Times New Roman" w:hAnsi="Times New Roman" w:cs="Times New Roman"/>
                              <w:sz w:val="20"/>
                              <w:szCs w:val="20"/>
                            </w:rPr>
                            <w:t>speed</w:t>
                          </w:r>
                        </w:ins>
                        <w:del w:id="86" w:author="Li, Yanning" w:date="2015-09-13T21:52:00Z">
                          <w:r w:rsidRPr="000A6E80" w:rsidDel="00513A9A">
                            <w:rPr>
                              <w:rFonts w:ascii="Times New Roman" w:hAnsi="Times New Roman" w:cs="Times New Roman"/>
                              <w:sz w:val="20"/>
                              <w:szCs w:val="20"/>
                            </w:rPr>
                            <w:delText>counts</w:delText>
                          </w:r>
                        </w:del>
                        <w:r w:rsidRPr="000A6E80">
                          <w:rPr>
                            <w:rFonts w:ascii="Times New Roman" w:hAnsi="Times New Roman" w:cs="Times New Roman"/>
                            <w:sz w:val="20"/>
                            <w:szCs w:val="20"/>
                          </w:rPr>
                          <w:t xml:space="preserve">.                                   </w:t>
                        </w:r>
                        <w:ins w:id="87" w:author="Li, Yanning" w:date="2015-09-13T21:53:00Z">
                          <w:r w:rsidR="00E27961">
                            <w:rPr>
                              <w:rFonts w:ascii="Times New Roman" w:hAnsi="Times New Roman" w:cs="Times New Roman"/>
                              <w:sz w:val="20"/>
                              <w:szCs w:val="20"/>
                            </w:rPr>
                            <w:tab/>
                          </w:r>
                        </w:ins>
                        <w:r w:rsidRPr="000A6E80">
                          <w:rPr>
                            <w:rFonts w:ascii="Times New Roman" w:hAnsi="Times New Roman" w:cs="Times New Roman"/>
                            <w:sz w:val="20"/>
                            <w:szCs w:val="20"/>
                          </w:rPr>
                          <w:t xml:space="preserve">b) Inconsistent vehicle </w:t>
                        </w:r>
                        <w:ins w:id="88" w:author="Li, Yanning" w:date="2015-09-13T21:52:00Z">
                          <w:r w:rsidR="00513A9A">
                            <w:rPr>
                              <w:rFonts w:ascii="Times New Roman" w:hAnsi="Times New Roman" w:cs="Times New Roman"/>
                              <w:sz w:val="20"/>
                              <w:szCs w:val="20"/>
                            </w:rPr>
                            <w:t>count</w:t>
                          </w:r>
                        </w:ins>
                        <w:del w:id="89" w:author="Li, Yanning" w:date="2015-09-13T21:52:00Z">
                          <w:r w:rsidRPr="000A6E80" w:rsidDel="00513A9A">
                            <w:rPr>
                              <w:rFonts w:ascii="Times New Roman" w:hAnsi="Times New Roman" w:cs="Times New Roman"/>
                              <w:sz w:val="20"/>
                              <w:szCs w:val="20"/>
                            </w:rPr>
                            <w:delText>speeds</w:delText>
                          </w:r>
                        </w:del>
                        <w:r w:rsidRPr="000A6E80">
                          <w:rPr>
                            <w:rFonts w:ascii="Times New Roman" w:hAnsi="Times New Roman" w:cs="Times New Roman"/>
                            <w:sz w:val="20"/>
                            <w:szCs w:val="20"/>
                          </w:rPr>
                          <w:t>.</w:t>
                        </w:r>
                        <w:r w:rsidRPr="000A6E80">
                          <w:rPr>
                            <w:rFonts w:ascii="Times New Roman" w:hAnsi="Times New Roman" w:cs="Times New Roman"/>
                            <w:sz w:val="20"/>
                            <w:szCs w:val="20"/>
                          </w:rPr>
                          <w:br/>
                          <w:t>Figure 2: Inconsistency between sensors EB4 and EB6 (radar) and EB5 (RTMS) during free flow</w:t>
                        </w:r>
                      </w:p>
                    </w:txbxContent>
                  </v:textbox>
                </v:shape>
                <w10:anchorlock/>
              </v:group>
            </w:pict>
          </mc:Fallback>
        </mc:AlternateContent>
      </w:r>
    </w:p>
    <w:p w14:paraId="7C8BCE1D" w14:textId="615F694A" w:rsidR="00866E10" w:rsidDel="00284806" w:rsidRDefault="00866E10">
      <w:pPr>
        <w:ind w:left="360"/>
        <w:jc w:val="both"/>
        <w:rPr>
          <w:del w:id="83" w:author="Li, Yanning" w:date="2015-09-13T22:01:00Z"/>
          <w:rFonts w:ascii="Times New Roman" w:hAnsi="Times New Roman" w:cs="Times New Roman"/>
        </w:rPr>
      </w:pPr>
      <w:moveFromRangeStart w:id="84" w:author="Li, Yanning" w:date="2015-09-13T21:55:00Z" w:name="move429944642"/>
      <w:moveFrom w:id="85" w:author="Li, Yanning" w:date="2015-09-13T21:55:00Z">
        <w:r w:rsidDel="00CC18D8">
          <w:rPr>
            <w:rFonts w:ascii="Times New Roman" w:hAnsi="Times New Roman" w:cs="Times New Roman"/>
            <w:noProof/>
          </w:rPr>
          <w:t xml:space="preserve">As seen above, </w:t>
        </w:r>
        <w:r w:rsidR="00985E05" w:rsidDel="009D04CB">
          <w:rPr>
            <w:rFonts w:ascii="Times New Roman" w:hAnsi="Times New Roman" w:cs="Times New Roman"/>
          </w:rPr>
          <w:t xml:space="preserve"> </w:t>
        </w:r>
        <w:r w:rsidDel="00CC18D8">
          <w:rPr>
            <w:rFonts w:ascii="Times New Roman" w:hAnsi="Times New Roman" w:cs="Times New Roman"/>
          </w:rPr>
          <w:t>s</w:t>
        </w:r>
        <w:r w:rsidR="001E0A5F" w:rsidDel="00CC18D8">
          <w:rPr>
            <w:rFonts w:ascii="Times New Roman" w:hAnsi="Times New Roman" w:cs="Times New Roman"/>
          </w:rPr>
          <w:t>ignificantly</w:t>
        </w:r>
        <w:r w:rsidR="00D40446" w:rsidDel="00CC18D8">
          <w:rPr>
            <w:rFonts w:ascii="Times New Roman" w:hAnsi="Times New Roman" w:cs="Times New Roman"/>
          </w:rPr>
          <w:t xml:space="preserve"> different readings</w:t>
        </w:r>
        <w:r w:rsidR="00ED4870" w:rsidDel="00CC18D8">
          <w:rPr>
            <w:rFonts w:ascii="Times New Roman" w:hAnsi="Times New Roman" w:cs="Times New Roman"/>
          </w:rPr>
          <w:t xml:space="preserve"> were observed between </w:t>
        </w:r>
        <w:r w:rsidR="00D455CB" w:rsidDel="00CC18D8">
          <w:rPr>
            <w:rFonts w:ascii="Times New Roman" w:hAnsi="Times New Roman" w:cs="Times New Roman"/>
          </w:rPr>
          <w:t>two types of sensors</w:t>
        </w:r>
        <w:r w:rsidR="00D40446" w:rsidDel="00CC18D8">
          <w:rPr>
            <w:rFonts w:ascii="Times New Roman" w:hAnsi="Times New Roman" w:cs="Times New Roman"/>
          </w:rPr>
          <w:t>.</w:t>
        </w:r>
        <w:r w:rsidDel="00CC18D8">
          <w:rPr>
            <w:rFonts w:ascii="Times New Roman" w:hAnsi="Times New Roman" w:cs="Times New Roman"/>
          </w:rPr>
          <w:t xml:space="preserve"> This behavior violates the principle of mass conservation, meaning that at least one of the sensor types was consistently presenting incorrect values. A possible explanation is that, c</w:t>
        </w:r>
        <w:commentRangeStart w:id="86"/>
        <w:commentRangeStart w:id="87"/>
        <w:r w:rsidDel="00CC18D8">
          <w:rPr>
            <w:rFonts w:ascii="Times New Roman" w:hAnsi="Times New Roman" w:cs="Times New Roman"/>
          </w:rPr>
          <w:t>onsidering that the radar sensors are mounted at a low height on the roadside, they may not capture the traffic at the further lane</w:t>
        </w:r>
        <w:commentRangeEnd w:id="86"/>
        <w:r w:rsidDel="00CC18D8">
          <w:rPr>
            <w:rStyle w:val="CommentReference"/>
          </w:rPr>
          <w:commentReference w:id="86"/>
        </w:r>
        <w:commentRangeEnd w:id="87"/>
        <w:r w:rsidDel="00CC18D8">
          <w:rPr>
            <w:rStyle w:val="CommentReference"/>
          </w:rPr>
          <w:commentReference w:id="87"/>
        </w:r>
        <w:r w:rsidDel="00CC18D8">
          <w:rPr>
            <w:rFonts w:ascii="Times New Roman" w:hAnsi="Times New Roman" w:cs="Times New Roman"/>
          </w:rPr>
          <w:t>.</w:t>
        </w:r>
        <w:r w:rsidR="00D40446" w:rsidDel="00CC18D8">
          <w:rPr>
            <w:rFonts w:ascii="Times New Roman" w:hAnsi="Times New Roman" w:cs="Times New Roman"/>
          </w:rPr>
          <w:t xml:space="preserve"> </w:t>
        </w:r>
        <w:r w:rsidDel="00CC18D8">
          <w:rPr>
            <w:rFonts w:ascii="Times New Roman" w:hAnsi="Times New Roman" w:cs="Times New Roman"/>
          </w:rPr>
          <w:t xml:space="preserve">This situation was repeated on other pairs of radar and RTMS sensors in this work zone. </w:t>
        </w:r>
      </w:moveFrom>
      <w:moveFromRangeEnd w:id="84"/>
    </w:p>
    <w:p w14:paraId="339F0028" w14:textId="7AC03761" w:rsidR="00626DF6" w:rsidRPr="00D40446" w:rsidRDefault="00626DF6">
      <w:pPr>
        <w:ind w:left="360"/>
        <w:jc w:val="both"/>
        <w:rPr>
          <w:rFonts w:ascii="Times New Roman" w:hAnsi="Times New Roman" w:cs="Times New Roman"/>
        </w:rPr>
        <w:pPrChange w:id="88" w:author="Li, Yanning" w:date="2015-09-13T22:01:00Z">
          <w:pPr>
            <w:jc w:val="both"/>
          </w:pPr>
        </w:pPrChange>
      </w:pPr>
    </w:p>
    <w:p w14:paraId="3EBFD07E" w14:textId="77777777" w:rsidR="00800D07" w:rsidRDefault="00800D07" w:rsidP="00800D07">
      <w:pPr>
        <w:pStyle w:val="ListParagraph"/>
        <w:numPr>
          <w:ilvl w:val="1"/>
          <w:numId w:val="9"/>
        </w:numPr>
        <w:jc w:val="both"/>
        <w:rPr>
          <w:rFonts w:ascii="Times New Roman" w:hAnsi="Times New Roman" w:cs="Times New Roman"/>
          <w:b/>
          <w:sz w:val="24"/>
          <w:szCs w:val="24"/>
        </w:rPr>
      </w:pPr>
      <w:commentRangeStart w:id="89"/>
      <w:commentRangeStart w:id="90"/>
      <w:r w:rsidRPr="00076298">
        <w:rPr>
          <w:rFonts w:ascii="Times New Roman" w:hAnsi="Times New Roman" w:cs="Times New Roman"/>
          <w:b/>
          <w:sz w:val="24"/>
          <w:szCs w:val="24"/>
        </w:rPr>
        <w:t xml:space="preserve">Full Scale </w:t>
      </w:r>
      <w:commentRangeEnd w:id="89"/>
      <w:r w:rsidR="00FE68DF">
        <w:rPr>
          <w:rStyle w:val="CommentReference"/>
        </w:rPr>
        <w:commentReference w:id="89"/>
      </w:r>
      <w:commentRangeEnd w:id="90"/>
      <w:r w:rsidR="00BE2470">
        <w:rPr>
          <w:rStyle w:val="CommentReference"/>
        </w:rPr>
        <w:commentReference w:id="90"/>
      </w:r>
      <w:r w:rsidRPr="00076298">
        <w:rPr>
          <w:rFonts w:ascii="Times New Roman" w:hAnsi="Times New Roman" w:cs="Times New Roman"/>
          <w:b/>
          <w:sz w:val="24"/>
          <w:szCs w:val="24"/>
        </w:rPr>
        <w:t>Analysis</w:t>
      </w:r>
    </w:p>
    <w:p w14:paraId="4D97DAE5" w14:textId="43A23C2E" w:rsidR="00A64F83" w:rsidRPr="007635C7" w:rsidRDefault="00A64F83" w:rsidP="0080038E">
      <w:pPr>
        <w:ind w:left="360" w:firstLine="360"/>
        <w:rPr>
          <w:rFonts w:ascii="Times New Roman" w:hAnsi="Times New Roman" w:cs="Times New Roman"/>
        </w:rPr>
      </w:pPr>
      <w:r w:rsidRPr="007635C7">
        <w:rPr>
          <w:rFonts w:ascii="Times New Roman" w:hAnsi="Times New Roman" w:cs="Times New Roman"/>
        </w:rPr>
        <w:t xml:space="preserve">Based on </w:t>
      </w:r>
      <w:r w:rsidR="00871602">
        <w:rPr>
          <w:rFonts w:ascii="Times New Roman" w:hAnsi="Times New Roman" w:cs="Times New Roman"/>
        </w:rPr>
        <w:t>the</w:t>
      </w:r>
      <w:r w:rsidRPr="007635C7">
        <w:rPr>
          <w:rFonts w:ascii="Times New Roman" w:hAnsi="Times New Roman" w:cs="Times New Roman"/>
        </w:rPr>
        <w:t xml:space="preserve"> pre</w:t>
      </w:r>
      <w:r w:rsidR="00BE1E6B" w:rsidRPr="000A4650">
        <w:rPr>
          <w:rFonts w:ascii="Times New Roman" w:hAnsi="Times New Roman" w:cs="Times New Roman"/>
        </w:rPr>
        <w:t xml:space="preserve">liminary analysis, both </w:t>
      </w:r>
      <w:r w:rsidRPr="007635C7">
        <w:rPr>
          <w:rFonts w:ascii="Times New Roman" w:hAnsi="Times New Roman" w:cs="Times New Roman"/>
        </w:rPr>
        <w:t>incompleteness and inconsistency w</w:t>
      </w:r>
      <w:ins w:id="91" w:author="Li, Yanning" w:date="2015-09-13T22:01:00Z">
        <w:r w:rsidR="00402C48">
          <w:rPr>
            <w:rFonts w:ascii="Times New Roman" w:hAnsi="Times New Roman" w:cs="Times New Roman"/>
          </w:rPr>
          <w:t>ere</w:t>
        </w:r>
      </w:ins>
      <w:del w:id="92" w:author="Li, Yanning" w:date="2015-09-13T22:01:00Z">
        <w:r w:rsidRPr="007635C7" w:rsidDel="00402C48">
          <w:rPr>
            <w:rFonts w:ascii="Times New Roman" w:hAnsi="Times New Roman" w:cs="Times New Roman"/>
          </w:rPr>
          <w:delText>as</w:delText>
        </w:r>
      </w:del>
      <w:r w:rsidRPr="007635C7">
        <w:rPr>
          <w:rFonts w:ascii="Times New Roman" w:hAnsi="Times New Roman" w:cs="Times New Roman"/>
        </w:rPr>
        <w:t xml:space="preserve"> observed in the data set </w:t>
      </w:r>
      <w:r w:rsidR="004255EB">
        <w:rPr>
          <w:rFonts w:ascii="Times New Roman" w:hAnsi="Times New Roman" w:cs="Times New Roman"/>
        </w:rPr>
        <w:t>of the</w:t>
      </w:r>
      <w:r w:rsidRPr="007635C7">
        <w:rPr>
          <w:rFonts w:ascii="Times New Roman" w:hAnsi="Times New Roman" w:cs="Times New Roman"/>
        </w:rPr>
        <w:t xml:space="preserve"> </w:t>
      </w:r>
      <w:ins w:id="93" w:author="Li, Yanning" w:date="2015-09-13T22:01:00Z">
        <w:r w:rsidR="00245128">
          <w:rPr>
            <w:rFonts w:ascii="Times New Roman" w:hAnsi="Times New Roman" w:cs="Times New Roman"/>
          </w:rPr>
          <w:t xml:space="preserve">two </w:t>
        </w:r>
      </w:ins>
      <w:r w:rsidRPr="007635C7">
        <w:rPr>
          <w:rFonts w:ascii="Times New Roman" w:hAnsi="Times New Roman" w:cs="Times New Roman"/>
        </w:rPr>
        <w:t>work zones. This statistical analysis aims</w:t>
      </w:r>
      <w:ins w:id="94" w:author="Li, Yanning" w:date="2015-09-13T22:01:00Z">
        <w:r w:rsidR="007C751B">
          <w:rPr>
            <w:rFonts w:ascii="Times New Roman" w:hAnsi="Times New Roman" w:cs="Times New Roman"/>
          </w:rPr>
          <w:t xml:space="preserve"> to</w:t>
        </w:r>
      </w:ins>
      <w:r w:rsidRPr="007635C7">
        <w:rPr>
          <w:rFonts w:ascii="Times New Roman" w:hAnsi="Times New Roman" w:cs="Times New Roman"/>
        </w:rPr>
        <w:t xml:space="preserve"> </w:t>
      </w:r>
      <w:del w:id="95" w:author="Li, Yanning" w:date="2015-09-13T22:02:00Z">
        <w:r w:rsidRPr="007635C7" w:rsidDel="00ED51D9">
          <w:rPr>
            <w:rFonts w:ascii="Times New Roman" w:hAnsi="Times New Roman" w:cs="Times New Roman"/>
          </w:rPr>
          <w:delText>evaluate</w:delText>
        </w:r>
        <w:r w:rsidR="004255EB" w:rsidDel="00ED51D9">
          <w:rPr>
            <w:rFonts w:ascii="Times New Roman" w:hAnsi="Times New Roman" w:cs="Times New Roman"/>
          </w:rPr>
          <w:delText xml:space="preserve"> </w:delText>
        </w:r>
      </w:del>
      <w:r w:rsidR="004255EB" w:rsidRPr="00A15FF9">
        <w:rPr>
          <w:rFonts w:ascii="Times New Roman" w:hAnsi="Times New Roman" w:cs="Times New Roman"/>
        </w:rPr>
        <w:t>quantitatively</w:t>
      </w:r>
      <w:r w:rsidRPr="007635C7">
        <w:rPr>
          <w:rFonts w:ascii="Times New Roman" w:hAnsi="Times New Roman" w:cs="Times New Roman"/>
        </w:rPr>
        <w:t xml:space="preserve"> </w:t>
      </w:r>
      <w:ins w:id="96" w:author="Li, Yanning" w:date="2015-09-13T22:02:00Z">
        <w:r w:rsidR="00ED51D9">
          <w:rPr>
            <w:rFonts w:ascii="Times New Roman" w:hAnsi="Times New Roman" w:cs="Times New Roman"/>
          </w:rPr>
          <w:t xml:space="preserve">evaluate </w:t>
        </w:r>
      </w:ins>
      <w:r w:rsidRPr="007635C7">
        <w:rPr>
          <w:rFonts w:ascii="Times New Roman" w:hAnsi="Times New Roman" w:cs="Times New Roman"/>
        </w:rPr>
        <w:t xml:space="preserve">the </w:t>
      </w:r>
      <w:r w:rsidR="00946510">
        <w:rPr>
          <w:rFonts w:ascii="Times New Roman" w:hAnsi="Times New Roman" w:cs="Times New Roman"/>
        </w:rPr>
        <w:t>level</w:t>
      </w:r>
      <w:r w:rsidRPr="007635C7">
        <w:rPr>
          <w:rFonts w:ascii="Times New Roman" w:hAnsi="Times New Roman" w:cs="Times New Roman"/>
        </w:rPr>
        <w:t xml:space="preserve"> of the incompleteness and inconsistency</w:t>
      </w:r>
      <w:r w:rsidR="00DA2EF9">
        <w:rPr>
          <w:rFonts w:ascii="Times New Roman" w:hAnsi="Times New Roman" w:cs="Times New Roman"/>
        </w:rPr>
        <w:t xml:space="preserve"> at</w:t>
      </w:r>
      <w:ins w:id="97" w:author="Li, Yanning" w:date="2015-09-13T22:02:00Z">
        <w:r w:rsidR="006C495A">
          <w:rPr>
            <w:rFonts w:ascii="Times New Roman" w:hAnsi="Times New Roman" w:cs="Times New Roman"/>
          </w:rPr>
          <w:t xml:space="preserve"> a</w:t>
        </w:r>
      </w:ins>
      <w:r w:rsidR="00DA2EF9">
        <w:rPr>
          <w:rFonts w:ascii="Times New Roman" w:hAnsi="Times New Roman" w:cs="Times New Roman"/>
        </w:rPr>
        <w:t xml:space="preserve"> larger extent than the preliminary analysis</w:t>
      </w:r>
      <w:r w:rsidR="005B6387">
        <w:rPr>
          <w:rFonts w:ascii="Times New Roman" w:hAnsi="Times New Roman" w:cs="Times New Roman"/>
        </w:rPr>
        <w:t>.</w:t>
      </w:r>
    </w:p>
    <w:p w14:paraId="1D9FD420" w14:textId="77777777" w:rsidR="00A64F83" w:rsidRPr="00076298" w:rsidRDefault="00A64F83" w:rsidP="007635C7">
      <w:pPr>
        <w:pStyle w:val="ListParagraph"/>
        <w:jc w:val="both"/>
        <w:rPr>
          <w:rFonts w:ascii="Times New Roman" w:hAnsi="Times New Roman" w:cs="Times New Roman"/>
          <w:b/>
          <w:sz w:val="24"/>
          <w:szCs w:val="24"/>
        </w:rPr>
      </w:pPr>
    </w:p>
    <w:p w14:paraId="5FAE58E0" w14:textId="2CB628D8" w:rsidR="00800D07" w:rsidRPr="00076298" w:rsidRDefault="007A62B8" w:rsidP="00800D07">
      <w:pPr>
        <w:pStyle w:val="ListParagraph"/>
        <w:numPr>
          <w:ilvl w:val="2"/>
          <w:numId w:val="9"/>
        </w:numPr>
        <w:jc w:val="both"/>
        <w:rPr>
          <w:rFonts w:ascii="Times New Roman" w:hAnsi="Times New Roman" w:cs="Times New Roman"/>
          <w:b/>
        </w:rPr>
      </w:pPr>
      <w:r>
        <w:rPr>
          <w:rFonts w:ascii="Times New Roman" w:hAnsi="Times New Roman" w:cs="Times New Roman"/>
          <w:b/>
        </w:rPr>
        <w:t>Metric</w:t>
      </w:r>
      <w:r w:rsidR="00DD03D2">
        <w:rPr>
          <w:rFonts w:ascii="Times New Roman" w:hAnsi="Times New Roman" w:cs="Times New Roman"/>
          <w:b/>
        </w:rPr>
        <w:t xml:space="preserve"> for Data Incompleteness</w:t>
      </w:r>
    </w:p>
    <w:p w14:paraId="6D611D2F" w14:textId="2998C412" w:rsidR="00884DBD" w:rsidRDefault="00723D85" w:rsidP="00F12C1C">
      <w:pPr>
        <w:ind w:left="360" w:firstLine="360"/>
        <w:jc w:val="both"/>
        <w:rPr>
          <w:rFonts w:ascii="Times New Roman" w:hAnsi="Times New Roman" w:cs="Times New Roman"/>
        </w:rPr>
      </w:pPr>
      <w:r>
        <w:rPr>
          <w:rFonts w:ascii="Times New Roman" w:hAnsi="Times New Roman" w:cs="Times New Roman"/>
        </w:rPr>
        <w:t xml:space="preserve">The following metric was used in the </w:t>
      </w:r>
      <w:r w:rsidR="00CD25CB">
        <w:rPr>
          <w:rFonts w:ascii="Times New Roman" w:hAnsi="Times New Roman" w:cs="Times New Roman"/>
        </w:rPr>
        <w:t>analysis</w:t>
      </w:r>
      <w:r w:rsidR="00EF3CAD">
        <w:rPr>
          <w:rFonts w:ascii="Times New Roman" w:hAnsi="Times New Roman" w:cs="Times New Roman"/>
        </w:rPr>
        <w:t xml:space="preserve">. </w:t>
      </w:r>
      <w:r w:rsidR="00A06C40">
        <w:rPr>
          <w:rStyle w:val="CommentReference"/>
        </w:rPr>
        <w:commentReference w:id="98"/>
      </w:r>
    </w:p>
    <w:p w14:paraId="41A983CB" w14:textId="480878E8" w:rsidR="00EF3CAD" w:rsidRDefault="00EF3CAD" w:rsidP="00EF3CAD">
      <w:pPr>
        <w:ind w:left="360"/>
        <w:jc w:val="both"/>
        <w:rPr>
          <w:rFonts w:ascii="Times New Roman" w:hAnsi="Times New Roman" w:cs="Times New Roman"/>
          <w:b/>
        </w:rPr>
      </w:pPr>
      <w:r>
        <w:rPr>
          <w:rFonts w:ascii="Times New Roman" w:hAnsi="Times New Roman" w:cs="Times New Roman"/>
          <w:b/>
        </w:rPr>
        <w:t>Percent Missing</w:t>
      </w:r>
    </w:p>
    <w:p w14:paraId="11509F2C" w14:textId="77D5415A" w:rsidR="00953105" w:rsidRDefault="00635FC0" w:rsidP="005B2083">
      <w:pPr>
        <w:ind w:left="360" w:firstLine="450"/>
        <w:jc w:val="both"/>
        <w:rPr>
          <w:rFonts w:ascii="Times New Roman" w:hAnsi="Times New Roman" w:cs="Times New Roman"/>
        </w:rPr>
      </w:pPr>
      <w:r>
        <w:rPr>
          <w:rFonts w:ascii="Times New Roman" w:hAnsi="Times New Roman" w:cs="Times New Roman"/>
        </w:rPr>
        <w:t xml:space="preserve">The percent of missing data (speed or count) was determined for </w:t>
      </w:r>
      <w:del w:id="99" w:author="Li, Yanning" w:date="2015-09-13T22:08:00Z">
        <w:r w:rsidDel="00056DDF">
          <w:rPr>
            <w:rFonts w:ascii="Times New Roman" w:hAnsi="Times New Roman" w:cs="Times New Roman"/>
          </w:rPr>
          <w:delText>user specified</w:delText>
        </w:r>
        <w:r w:rsidR="00611F52" w:rsidDel="00056DDF">
          <w:rPr>
            <w:rFonts w:ascii="Times New Roman" w:hAnsi="Times New Roman" w:cs="Times New Roman"/>
          </w:rPr>
          <w:delText xml:space="preserve"> sensors</w:delText>
        </w:r>
      </w:del>
      <w:ins w:id="100" w:author="Li, Yanning" w:date="2015-09-13T22:08:00Z">
        <w:r w:rsidR="00056DDF">
          <w:rPr>
            <w:rFonts w:ascii="Times New Roman" w:hAnsi="Times New Roman" w:cs="Times New Roman"/>
          </w:rPr>
          <w:t>each sensor in a</w:t>
        </w:r>
      </w:ins>
      <w:del w:id="101" w:author="Li, Yanning" w:date="2015-09-13T22:08:00Z">
        <w:r w:rsidR="00611F52" w:rsidDel="00056DDF">
          <w:rPr>
            <w:rFonts w:ascii="Times New Roman" w:hAnsi="Times New Roman" w:cs="Times New Roman"/>
          </w:rPr>
          <w:delText xml:space="preserve"> and</w:delText>
        </w:r>
      </w:del>
      <w:r>
        <w:rPr>
          <w:rFonts w:ascii="Times New Roman" w:hAnsi="Times New Roman" w:cs="Times New Roman"/>
        </w:rPr>
        <w:t xml:space="preserve"> time interval</w:t>
      </w:r>
      <w:del w:id="102" w:author="Li, Yanning" w:date="2015-09-13T22:08:00Z">
        <w:r w:rsidDel="000F62BA">
          <w:rPr>
            <w:rFonts w:ascii="Times New Roman" w:hAnsi="Times New Roman" w:cs="Times New Roman"/>
          </w:rPr>
          <w:delText>s</w:delText>
        </w:r>
      </w:del>
      <w:del w:id="103" w:author="Li, Yanning" w:date="2015-09-13T22:03:00Z">
        <w:r w:rsidDel="00B05663">
          <w:rPr>
            <w:rFonts w:ascii="Times New Roman" w:hAnsi="Times New Roman" w:cs="Times New Roman"/>
          </w:rPr>
          <w:delText xml:space="preserve">. The next equation </w:delText>
        </w:r>
        <w:r w:rsidR="00213F72" w:rsidDel="00B05663">
          <w:rPr>
            <w:rFonts w:ascii="Times New Roman" w:hAnsi="Times New Roman" w:cs="Times New Roman"/>
          </w:rPr>
          <w:delText>w</w:delText>
        </w:r>
        <w:r w:rsidDel="00B05663">
          <w:rPr>
            <w:rFonts w:ascii="Times New Roman" w:hAnsi="Times New Roman" w:cs="Times New Roman"/>
          </w:rPr>
          <w:delText>as followed</w:delText>
        </w:r>
      </w:del>
      <w:r>
        <w:rPr>
          <w:rFonts w:ascii="Times New Roman" w:hAnsi="Times New Roman" w:cs="Times New Roman"/>
        </w:rPr>
        <w:t>:</w:t>
      </w:r>
    </w:p>
    <w:p w14:paraId="71D288A2" w14:textId="72FEE520" w:rsidR="00D32DA2" w:rsidRPr="007635C7" w:rsidRDefault="00C65CBA" w:rsidP="007635C7">
      <w:pPr>
        <w:jc w:val="center"/>
        <w:rPr>
          <w:rFonts w:eastAsiaTheme="minorEastAsia"/>
        </w:rPr>
      </w:pPr>
      <m:oMath>
        <m:r>
          <w:rPr>
            <w:rFonts w:ascii="Cambria Math" w:eastAsiaTheme="minorEastAsia" w:hAnsi="Cambria Math"/>
          </w:rPr>
          <m:t>Percent missing=</m:t>
        </m:r>
        <m:f>
          <m:fPr>
            <m:ctrlPr>
              <w:rPr>
                <w:rFonts w:ascii="Cambria Math" w:eastAsiaTheme="minorEastAsia" w:hAnsi="Cambria Math"/>
                <w:i/>
              </w:rPr>
            </m:ctrlPr>
          </m:fPr>
          <m:num>
            <m:r>
              <w:rPr>
                <w:rFonts w:ascii="Cambria Math" w:eastAsiaTheme="minorEastAsia" w:hAnsi="Cambria Math"/>
              </w:rPr>
              <m:t>No.  of missed readings</m:t>
            </m:r>
          </m:num>
          <m:den>
            <m:r>
              <w:rPr>
                <w:rFonts w:ascii="Cambria Math" w:eastAsiaTheme="minorEastAsia" w:hAnsi="Cambria Math"/>
              </w:rPr>
              <m:t>No.  of time intervals</m:t>
            </m:r>
          </m:den>
        </m:f>
        <m:r>
          <w:rPr>
            <w:rFonts w:ascii="Cambria Math" w:eastAsiaTheme="minorEastAsia" w:hAnsi="Cambria Math"/>
          </w:rPr>
          <m:t>*100</m:t>
        </m:r>
      </m:oMath>
      <w:r>
        <w:rPr>
          <w:rFonts w:eastAsiaTheme="minorEastAsia"/>
        </w:rPr>
        <w:t xml:space="preserve">   </w:t>
      </w:r>
    </w:p>
    <w:p w14:paraId="37A903F2" w14:textId="6AA8AEF1" w:rsidR="00D32DA2" w:rsidRDefault="008C68EB">
      <w:pPr>
        <w:ind w:left="360" w:firstLine="360"/>
        <w:jc w:val="both"/>
        <w:rPr>
          <w:rFonts w:ascii="Times New Roman" w:hAnsi="Times New Roman" w:cs="Times New Roman"/>
        </w:rPr>
        <w:pPrChange w:id="104" w:author="Li, Yanning" w:date="2015-09-13T22:14:00Z">
          <w:pPr>
            <w:ind w:left="360" w:firstLine="360"/>
          </w:pPr>
        </w:pPrChange>
      </w:pPr>
      <w:ins w:id="105" w:author="Li, Yanning" w:date="2015-09-13T22:13:00Z">
        <w:r>
          <w:rPr>
            <w:rFonts w:ascii="Times New Roman" w:hAnsi="Times New Roman" w:cs="Times New Roman"/>
          </w:rPr>
          <w:t xml:space="preserve">Besides the percent missing in a large time period, </w:t>
        </w:r>
      </w:ins>
      <w:ins w:id="106" w:author="Li, Yanning" w:date="2015-09-13T22:09:00Z">
        <w:r>
          <w:rPr>
            <w:rFonts w:ascii="Times New Roman" w:hAnsi="Times New Roman" w:cs="Times New Roman"/>
          </w:rPr>
          <w:t>t</w:t>
        </w:r>
        <w:r w:rsidR="004E0632">
          <w:rPr>
            <w:rFonts w:ascii="Times New Roman" w:hAnsi="Times New Roman" w:cs="Times New Roman"/>
          </w:rPr>
          <w:t>he percentages of missing data</w:t>
        </w:r>
      </w:ins>
      <w:ins w:id="107" w:author="Li, Yanning" w:date="2015-09-13T22:15:00Z">
        <w:r w:rsidR="00C6068B">
          <w:rPr>
            <w:rFonts w:ascii="Times New Roman" w:hAnsi="Times New Roman" w:cs="Times New Roman"/>
          </w:rPr>
          <w:t xml:space="preserve"> in specific scenarios</w:t>
        </w:r>
      </w:ins>
      <w:ins w:id="108" w:author="Li, Yanning" w:date="2015-09-13T22:09:00Z">
        <w:r w:rsidR="004E0632">
          <w:rPr>
            <w:rFonts w:ascii="Times New Roman" w:hAnsi="Times New Roman" w:cs="Times New Roman"/>
          </w:rPr>
          <w:t xml:space="preserve"> were</w:t>
        </w:r>
      </w:ins>
      <w:ins w:id="109" w:author="Li, Yanning" w:date="2015-09-13T22:14:00Z">
        <w:r>
          <w:rPr>
            <w:rFonts w:ascii="Times New Roman" w:hAnsi="Times New Roman" w:cs="Times New Roman"/>
          </w:rPr>
          <w:t xml:space="preserve"> also important</w:t>
        </w:r>
      </w:ins>
      <w:ins w:id="110" w:author="Li, Yanning" w:date="2015-09-13T22:15:00Z">
        <w:r w:rsidR="00C6068B">
          <w:rPr>
            <w:rFonts w:ascii="Times New Roman" w:hAnsi="Times New Roman" w:cs="Times New Roman"/>
          </w:rPr>
          <w:t>.</w:t>
        </w:r>
        <w:r w:rsidR="004F01E6">
          <w:rPr>
            <w:rFonts w:ascii="Times New Roman" w:hAnsi="Times New Roman" w:cs="Times New Roman"/>
          </w:rPr>
          <w:t xml:space="preserve"> Particularly, the following two scenarios were considered</w:t>
        </w:r>
      </w:ins>
      <w:del w:id="111" w:author="Li, Yanning" w:date="2015-09-13T22:10:00Z">
        <w:r w:rsidR="00B63E6D" w:rsidDel="004E0632">
          <w:rPr>
            <w:rFonts w:ascii="Times New Roman" w:hAnsi="Times New Roman" w:cs="Times New Roman"/>
          </w:rPr>
          <w:delText>T</w:delText>
        </w:r>
        <w:r w:rsidR="00A46B9A" w:rsidDel="004E0632">
          <w:rPr>
            <w:rFonts w:ascii="Times New Roman" w:hAnsi="Times New Roman" w:cs="Times New Roman"/>
          </w:rPr>
          <w:delText>his</w:delText>
        </w:r>
        <w:r w:rsidR="00D32DA2" w:rsidDel="004E0632">
          <w:rPr>
            <w:rFonts w:ascii="Times New Roman" w:hAnsi="Times New Roman" w:cs="Times New Roman"/>
          </w:rPr>
          <w:delText xml:space="preserve"> was applied</w:delText>
        </w:r>
        <w:r w:rsidR="00C07D4E" w:rsidDel="004E0632">
          <w:rPr>
            <w:rFonts w:ascii="Times New Roman" w:hAnsi="Times New Roman" w:cs="Times New Roman"/>
          </w:rPr>
          <w:delText xml:space="preserve"> on the data of sets of sensors </w:delText>
        </w:r>
      </w:del>
      <w:del w:id="112" w:author="Li, Yanning" w:date="2015-09-13T22:15:00Z">
        <w:r w:rsidR="00C07D4E" w:rsidDel="004F01E6">
          <w:rPr>
            <w:rFonts w:ascii="Times New Roman" w:hAnsi="Times New Roman" w:cs="Times New Roman"/>
          </w:rPr>
          <w:delText xml:space="preserve">under the following </w:delText>
        </w:r>
        <w:commentRangeStart w:id="113"/>
        <w:r w:rsidR="000E78BF" w:rsidDel="004F01E6">
          <w:rPr>
            <w:rFonts w:ascii="Times New Roman" w:hAnsi="Times New Roman" w:cs="Times New Roman"/>
          </w:rPr>
          <w:delText xml:space="preserve">time interval </w:delText>
        </w:r>
        <w:r w:rsidR="00C07D4E" w:rsidDel="004F01E6">
          <w:rPr>
            <w:rFonts w:ascii="Times New Roman" w:hAnsi="Times New Roman" w:cs="Times New Roman"/>
          </w:rPr>
          <w:delText>categories</w:delText>
        </w:r>
        <w:commentRangeEnd w:id="113"/>
        <w:r w:rsidR="0063645A" w:rsidDel="004F01E6">
          <w:rPr>
            <w:rStyle w:val="CommentReference"/>
          </w:rPr>
          <w:commentReference w:id="113"/>
        </w:r>
      </w:del>
      <w:r w:rsidR="00C07D4E">
        <w:rPr>
          <w:rFonts w:ascii="Times New Roman" w:hAnsi="Times New Roman" w:cs="Times New Roman"/>
        </w:rPr>
        <w:t>:</w:t>
      </w:r>
    </w:p>
    <w:p w14:paraId="31A2C7E4" w14:textId="5628EC15" w:rsidR="00A46B9A" w:rsidRDefault="00A46B9A">
      <w:pPr>
        <w:pStyle w:val="ListParagraph"/>
        <w:numPr>
          <w:ilvl w:val="0"/>
          <w:numId w:val="24"/>
        </w:numPr>
        <w:jc w:val="both"/>
        <w:rPr>
          <w:rFonts w:ascii="Times New Roman" w:hAnsi="Times New Roman" w:cs="Times New Roman"/>
        </w:rPr>
        <w:pPrChange w:id="114" w:author="Li, Yanning" w:date="2015-09-13T22:17:00Z">
          <w:pPr>
            <w:pStyle w:val="ListParagraph"/>
            <w:numPr>
              <w:numId w:val="24"/>
            </w:numPr>
            <w:ind w:left="1080" w:hanging="360"/>
          </w:pPr>
        </w:pPrChange>
      </w:pPr>
      <w:r>
        <w:rPr>
          <w:rFonts w:ascii="Times New Roman" w:hAnsi="Times New Roman" w:cs="Times New Roman"/>
        </w:rPr>
        <w:t>Peak hours</w:t>
      </w:r>
      <w:ins w:id="115" w:author="Li, Yanning" w:date="2015-09-13T22:28:00Z">
        <w:r w:rsidR="00226A50">
          <w:rPr>
            <w:rFonts w:ascii="Times New Roman" w:hAnsi="Times New Roman" w:cs="Times New Roman"/>
          </w:rPr>
          <w:t xml:space="preserve"> percent missing</w:t>
        </w:r>
      </w:ins>
      <w:r>
        <w:rPr>
          <w:rFonts w:ascii="Times New Roman" w:hAnsi="Times New Roman" w:cs="Times New Roman"/>
        </w:rPr>
        <w:t xml:space="preserve">: </w:t>
      </w:r>
      <w:del w:id="116" w:author="Li, Yanning" w:date="2015-09-13T22:17:00Z">
        <w:r w:rsidR="008602EC" w:rsidDel="004D17EC">
          <w:rPr>
            <w:rFonts w:ascii="Times New Roman" w:hAnsi="Times New Roman" w:cs="Times New Roman"/>
          </w:rPr>
          <w:delText xml:space="preserve">Daily peak hours were assumed to be from 16:30 to 17:30. </w:delText>
        </w:r>
      </w:del>
      <w:r w:rsidR="0054722E">
        <w:rPr>
          <w:rFonts w:ascii="Times New Roman" w:hAnsi="Times New Roman" w:cs="Times New Roman"/>
        </w:rPr>
        <w:t>The average</w:t>
      </w:r>
      <w:r w:rsidR="008602EC">
        <w:rPr>
          <w:rFonts w:ascii="Times New Roman" w:hAnsi="Times New Roman" w:cs="Times New Roman"/>
        </w:rPr>
        <w:t xml:space="preserve"> </w:t>
      </w:r>
      <w:r w:rsidR="0054722E">
        <w:rPr>
          <w:rFonts w:ascii="Times New Roman" w:hAnsi="Times New Roman" w:cs="Times New Roman"/>
        </w:rPr>
        <w:t xml:space="preserve">amount of </w:t>
      </w:r>
      <w:r w:rsidR="008602EC">
        <w:rPr>
          <w:rFonts w:ascii="Times New Roman" w:hAnsi="Times New Roman" w:cs="Times New Roman"/>
        </w:rPr>
        <w:t>missing</w:t>
      </w:r>
      <w:r w:rsidR="00970795">
        <w:rPr>
          <w:rFonts w:ascii="Times New Roman" w:hAnsi="Times New Roman" w:cs="Times New Roman"/>
        </w:rPr>
        <w:t xml:space="preserve"> peak hour</w:t>
      </w:r>
      <w:r w:rsidR="008602EC">
        <w:rPr>
          <w:rFonts w:ascii="Times New Roman" w:hAnsi="Times New Roman" w:cs="Times New Roman"/>
        </w:rPr>
        <w:t xml:space="preserve"> </w:t>
      </w:r>
      <w:r w:rsidR="007A0FE8">
        <w:rPr>
          <w:rFonts w:ascii="Times New Roman" w:hAnsi="Times New Roman" w:cs="Times New Roman"/>
        </w:rPr>
        <w:t>data</w:t>
      </w:r>
      <w:r w:rsidR="00970795">
        <w:rPr>
          <w:rFonts w:ascii="Times New Roman" w:hAnsi="Times New Roman" w:cs="Times New Roman"/>
        </w:rPr>
        <w:t xml:space="preserve"> </w:t>
      </w:r>
      <w:ins w:id="117" w:author="Li, Yanning" w:date="2015-09-13T22:18:00Z">
        <w:r w:rsidR="00F0444D">
          <w:rPr>
            <w:rFonts w:ascii="Times New Roman" w:hAnsi="Times New Roman" w:cs="Times New Roman"/>
          </w:rPr>
          <w:t>during</w:t>
        </w:r>
      </w:ins>
      <w:ins w:id="118" w:author="Li, Yanning" w:date="2015-09-13T22:17:00Z">
        <w:r w:rsidR="00A7607E">
          <w:rPr>
            <w:rFonts w:ascii="Times New Roman" w:hAnsi="Times New Roman" w:cs="Times New Roman"/>
          </w:rPr>
          <w:t xml:space="preserve"> a time period </w:t>
        </w:r>
      </w:ins>
      <w:r w:rsidR="007A0FE8">
        <w:rPr>
          <w:rFonts w:ascii="Times New Roman" w:hAnsi="Times New Roman" w:cs="Times New Roman"/>
        </w:rPr>
        <w:t xml:space="preserve">among </w:t>
      </w:r>
      <w:r w:rsidR="00970795">
        <w:rPr>
          <w:rFonts w:ascii="Times New Roman" w:hAnsi="Times New Roman" w:cs="Times New Roman"/>
        </w:rPr>
        <w:t xml:space="preserve">the </w:t>
      </w:r>
      <w:r w:rsidR="007A0FE8">
        <w:rPr>
          <w:rFonts w:ascii="Times New Roman" w:hAnsi="Times New Roman" w:cs="Times New Roman"/>
        </w:rPr>
        <w:t>sensors in a specified section of the network (e.g. south bound)</w:t>
      </w:r>
      <w:del w:id="119" w:author="Li, Yanning" w:date="2015-09-13T22:17:00Z">
        <w:r w:rsidR="008602EC" w:rsidDel="00A7607E">
          <w:rPr>
            <w:rFonts w:ascii="Times New Roman" w:hAnsi="Times New Roman" w:cs="Times New Roman"/>
          </w:rPr>
          <w:delText xml:space="preserve"> w</w:delText>
        </w:r>
        <w:r w:rsidR="0054722E" w:rsidDel="00A7607E">
          <w:rPr>
            <w:rFonts w:ascii="Times New Roman" w:hAnsi="Times New Roman" w:cs="Times New Roman"/>
          </w:rPr>
          <w:delText xml:space="preserve">as </w:delText>
        </w:r>
        <w:r w:rsidR="008602EC" w:rsidDel="00A7607E">
          <w:rPr>
            <w:rFonts w:ascii="Times New Roman" w:hAnsi="Times New Roman" w:cs="Times New Roman"/>
          </w:rPr>
          <w:delText>computed</w:delText>
        </w:r>
        <w:r w:rsidR="00431663" w:rsidDel="00A7607E">
          <w:rPr>
            <w:rFonts w:ascii="Times New Roman" w:hAnsi="Times New Roman" w:cs="Times New Roman"/>
          </w:rPr>
          <w:delText xml:space="preserve"> </w:delText>
        </w:r>
        <w:r w:rsidR="00BA5A5C" w:rsidDel="00A7607E">
          <w:rPr>
            <w:rFonts w:ascii="Times New Roman" w:hAnsi="Times New Roman" w:cs="Times New Roman"/>
          </w:rPr>
          <w:delText xml:space="preserve">for a </w:delText>
        </w:r>
        <w:commentRangeStart w:id="120"/>
        <w:r w:rsidR="00BA5A5C" w:rsidDel="00A7607E">
          <w:rPr>
            <w:rFonts w:ascii="Times New Roman" w:hAnsi="Times New Roman" w:cs="Times New Roman"/>
          </w:rPr>
          <w:delText>specified month</w:delText>
        </w:r>
        <w:commentRangeEnd w:id="120"/>
        <w:r w:rsidR="000B0C17" w:rsidDel="00A7607E">
          <w:rPr>
            <w:rStyle w:val="CommentReference"/>
          </w:rPr>
          <w:commentReference w:id="120"/>
        </w:r>
        <w:r w:rsidR="00BA5A5C" w:rsidDel="00A7607E">
          <w:rPr>
            <w:rFonts w:ascii="Times New Roman" w:hAnsi="Times New Roman" w:cs="Times New Roman"/>
          </w:rPr>
          <w:delText xml:space="preserve"> </w:delText>
        </w:r>
        <w:r w:rsidR="00431663" w:rsidDel="00A7607E">
          <w:rPr>
            <w:rFonts w:ascii="Times New Roman" w:hAnsi="Times New Roman" w:cs="Times New Roman"/>
          </w:rPr>
          <w:delText>and presented as a single value</w:delText>
        </w:r>
      </w:del>
      <w:r w:rsidR="00431663">
        <w:rPr>
          <w:rFonts w:ascii="Times New Roman" w:hAnsi="Times New Roman" w:cs="Times New Roman"/>
        </w:rPr>
        <w:t>.</w:t>
      </w:r>
      <w:ins w:id="121" w:author="Li, Yanning" w:date="2015-09-13T22:17:00Z">
        <w:r w:rsidR="004D17EC">
          <w:rPr>
            <w:rFonts w:ascii="Times New Roman" w:hAnsi="Times New Roman" w:cs="Times New Roman"/>
          </w:rPr>
          <w:t xml:space="preserve"> Daily peak hours were assumed to be from 16:30 to 17:30.</w:t>
        </w:r>
      </w:ins>
    </w:p>
    <w:p w14:paraId="32B96D9A" w14:textId="12B2075D" w:rsidR="00213F72" w:rsidRPr="007635C7" w:rsidRDefault="00A46B9A" w:rsidP="007635C7">
      <w:pPr>
        <w:pStyle w:val="ListParagraph"/>
        <w:numPr>
          <w:ilvl w:val="0"/>
          <w:numId w:val="24"/>
        </w:numPr>
        <w:rPr>
          <w:rFonts w:ascii="Times New Roman" w:hAnsi="Times New Roman" w:cs="Times New Roman"/>
        </w:rPr>
      </w:pPr>
      <w:r>
        <w:rPr>
          <w:rFonts w:ascii="Times New Roman" w:hAnsi="Times New Roman" w:cs="Times New Roman"/>
        </w:rPr>
        <w:t>Congested hours</w:t>
      </w:r>
      <w:ins w:id="122" w:author="Li, Yanning" w:date="2015-09-13T22:28:00Z">
        <w:r w:rsidR="002E25C1">
          <w:rPr>
            <w:rFonts w:ascii="Times New Roman" w:hAnsi="Times New Roman" w:cs="Times New Roman"/>
          </w:rPr>
          <w:t xml:space="preserve"> percent missing</w:t>
        </w:r>
      </w:ins>
      <w:r>
        <w:rPr>
          <w:rFonts w:ascii="Times New Roman" w:hAnsi="Times New Roman" w:cs="Times New Roman"/>
        </w:rPr>
        <w:t>:</w:t>
      </w:r>
      <w:r w:rsidR="007E191B">
        <w:rPr>
          <w:rFonts w:ascii="Times New Roman" w:hAnsi="Times New Roman" w:cs="Times New Roman"/>
        </w:rPr>
        <w:t xml:space="preserve"> </w:t>
      </w:r>
      <w:ins w:id="123" w:author="Li, Yanning" w:date="2015-09-13T22:17:00Z">
        <w:r w:rsidR="00A017E1">
          <w:rPr>
            <w:rFonts w:ascii="Times New Roman" w:hAnsi="Times New Roman" w:cs="Times New Roman"/>
          </w:rPr>
          <w:t xml:space="preserve">The </w:t>
        </w:r>
      </w:ins>
      <w:ins w:id="124" w:author="Li, Yanning" w:date="2015-09-13T22:33:00Z">
        <w:r w:rsidR="00EB5111">
          <w:rPr>
            <w:rFonts w:ascii="Times New Roman" w:hAnsi="Times New Roman" w:cs="Times New Roman"/>
          </w:rPr>
          <w:t xml:space="preserve">average percent of missing data in a set of sensor </w:t>
        </w:r>
        <w:r w:rsidR="00B22157">
          <w:rPr>
            <w:rFonts w:ascii="Times New Roman" w:hAnsi="Times New Roman" w:cs="Times New Roman"/>
          </w:rPr>
          <w:t>duri</w:t>
        </w:r>
      </w:ins>
      <w:ins w:id="125" w:author="Li, Yanning" w:date="2015-09-13T22:18:00Z">
        <w:r w:rsidR="004B7ACC">
          <w:rPr>
            <w:rFonts w:ascii="Times New Roman" w:hAnsi="Times New Roman" w:cs="Times New Roman"/>
          </w:rPr>
          <w:t>ng a time period</w:t>
        </w:r>
      </w:ins>
      <w:ins w:id="126" w:author="Li, Yanning" w:date="2015-09-13T22:29:00Z">
        <w:r w:rsidR="00F422B5">
          <w:rPr>
            <w:rFonts w:ascii="Times New Roman" w:hAnsi="Times New Roman" w:cs="Times New Roman"/>
          </w:rPr>
          <w:t>.</w:t>
        </w:r>
      </w:ins>
      <w:ins w:id="127" w:author="Li, Yanning" w:date="2015-09-13T22:34:00Z">
        <w:r w:rsidR="00F422B5">
          <w:rPr>
            <w:rFonts w:ascii="Times New Roman" w:hAnsi="Times New Roman" w:cs="Times New Roman"/>
          </w:rPr>
          <w:t xml:space="preserve"> </w:t>
        </w:r>
      </w:ins>
      <w:del w:id="128" w:author="Li, Yanning" w:date="2015-09-13T22:34:00Z">
        <w:r w:rsidR="00395FA7" w:rsidDel="00F422B5">
          <w:rPr>
            <w:rFonts w:ascii="Times New Roman" w:hAnsi="Times New Roman" w:cs="Times New Roman"/>
          </w:rPr>
          <w:delText>D</w:delText>
        </w:r>
        <w:commentRangeStart w:id="129"/>
        <w:r w:rsidR="007E191B" w:rsidDel="00F422B5">
          <w:rPr>
            <w:rFonts w:ascii="Times New Roman" w:hAnsi="Times New Roman" w:cs="Times New Roman"/>
          </w:rPr>
          <w:delText xml:space="preserve">h </w:delText>
        </w:r>
      </w:del>
      <w:ins w:id="130" w:author="Li, Yanning" w:date="2015-09-13T22:34:00Z">
        <w:r w:rsidR="00F422B5">
          <w:rPr>
            <w:rFonts w:ascii="Times New Roman" w:hAnsi="Times New Roman" w:cs="Times New Roman"/>
          </w:rPr>
          <w:t>P</w:t>
        </w:r>
      </w:ins>
      <w:del w:id="131" w:author="Li, Yanning" w:date="2015-09-13T22:34:00Z">
        <w:r w:rsidR="007E191B" w:rsidDel="00F422B5">
          <w:rPr>
            <w:rFonts w:ascii="Times New Roman" w:hAnsi="Times New Roman" w:cs="Times New Roman"/>
          </w:rPr>
          <w:delText>p</w:delText>
        </w:r>
      </w:del>
      <w:r w:rsidR="007E191B">
        <w:rPr>
          <w:rFonts w:ascii="Times New Roman" w:hAnsi="Times New Roman" w:cs="Times New Roman"/>
        </w:rPr>
        <w:t xml:space="preserve">articularly severe </w:t>
      </w:r>
      <w:r w:rsidR="00395FA7">
        <w:rPr>
          <w:rFonts w:ascii="Times New Roman" w:hAnsi="Times New Roman" w:cs="Times New Roman"/>
        </w:rPr>
        <w:t>congestion</w:t>
      </w:r>
      <w:ins w:id="132" w:author="Li, Yanning" w:date="2015-09-13T22:35:00Z">
        <w:r w:rsidR="008141CF">
          <w:rPr>
            <w:rFonts w:ascii="Times New Roman" w:hAnsi="Times New Roman" w:cs="Times New Roman"/>
          </w:rPr>
          <w:t>s</w:t>
        </w:r>
      </w:ins>
      <w:r w:rsidR="00395FA7">
        <w:rPr>
          <w:rFonts w:ascii="Times New Roman" w:hAnsi="Times New Roman" w:cs="Times New Roman"/>
        </w:rPr>
        <w:t xml:space="preserve"> within </w:t>
      </w:r>
      <w:del w:id="133" w:author="Li, Yanning" w:date="2015-09-13T22:29:00Z">
        <w:r w:rsidR="00395FA7" w:rsidDel="00982041">
          <w:rPr>
            <w:rFonts w:ascii="Times New Roman" w:hAnsi="Times New Roman" w:cs="Times New Roman"/>
          </w:rPr>
          <w:delText>a specified month</w:delText>
        </w:r>
      </w:del>
      <w:ins w:id="134" w:author="Li, Yanning" w:date="2015-09-13T22:29:00Z">
        <w:r w:rsidR="00982041">
          <w:rPr>
            <w:rFonts w:ascii="Times New Roman" w:hAnsi="Times New Roman" w:cs="Times New Roman"/>
          </w:rPr>
          <w:t>the time period</w:t>
        </w:r>
      </w:ins>
      <w:r w:rsidR="00395FA7">
        <w:rPr>
          <w:rFonts w:ascii="Times New Roman" w:hAnsi="Times New Roman" w:cs="Times New Roman"/>
        </w:rPr>
        <w:t xml:space="preserve"> were</w:t>
      </w:r>
      <w:r w:rsidR="007E191B">
        <w:rPr>
          <w:rFonts w:ascii="Times New Roman" w:hAnsi="Times New Roman" w:cs="Times New Roman"/>
        </w:rPr>
        <w:t xml:space="preserve"> chosen</w:t>
      </w:r>
      <w:r w:rsidR="00395FA7">
        <w:rPr>
          <w:rFonts w:ascii="Times New Roman" w:hAnsi="Times New Roman" w:cs="Times New Roman"/>
        </w:rPr>
        <w:t xml:space="preserve"> </w:t>
      </w:r>
      <w:del w:id="135" w:author="Li, Yanning" w:date="2015-09-13T22:34:00Z">
        <w:r w:rsidR="00395FA7" w:rsidDel="00584182">
          <w:rPr>
            <w:rFonts w:ascii="Times New Roman" w:hAnsi="Times New Roman" w:cs="Times New Roman"/>
          </w:rPr>
          <w:delText>(</w:delText>
        </w:r>
      </w:del>
      <w:r w:rsidR="00395FA7">
        <w:rPr>
          <w:rFonts w:ascii="Times New Roman" w:hAnsi="Times New Roman" w:cs="Times New Roman"/>
        </w:rPr>
        <w:t>by visual inspection</w:t>
      </w:r>
      <w:del w:id="136" w:author="Li, Yanning" w:date="2015-09-13T22:34:00Z">
        <w:r w:rsidR="00395FA7" w:rsidDel="00584182">
          <w:rPr>
            <w:rFonts w:ascii="Times New Roman" w:hAnsi="Times New Roman" w:cs="Times New Roman"/>
          </w:rPr>
          <w:delText>)</w:delText>
        </w:r>
      </w:del>
      <w:r w:rsidR="007E191B">
        <w:rPr>
          <w:rFonts w:ascii="Times New Roman" w:hAnsi="Times New Roman" w:cs="Times New Roman"/>
        </w:rPr>
        <w:t>.</w:t>
      </w:r>
      <w:commentRangeEnd w:id="129"/>
      <w:r w:rsidR="008324CE">
        <w:rPr>
          <w:rStyle w:val="CommentReference"/>
        </w:rPr>
        <w:commentReference w:id="129"/>
      </w:r>
      <w:del w:id="137" w:author="Li, Yanning" w:date="2015-09-13T22:17:00Z">
        <w:r w:rsidR="007E191B" w:rsidDel="00A017E1">
          <w:rPr>
            <w:rFonts w:ascii="Times New Roman" w:hAnsi="Times New Roman" w:cs="Times New Roman"/>
          </w:rPr>
          <w:delText xml:space="preserve"> The missing data </w:delText>
        </w:r>
        <w:r w:rsidR="00BA5A5C" w:rsidDel="00A017E1">
          <w:rPr>
            <w:rFonts w:ascii="Times New Roman" w:hAnsi="Times New Roman" w:cs="Times New Roman"/>
          </w:rPr>
          <w:delText xml:space="preserve">of a set of sensors </w:delText>
        </w:r>
        <w:r w:rsidR="007E191B" w:rsidDel="00A017E1">
          <w:rPr>
            <w:rFonts w:ascii="Times New Roman" w:hAnsi="Times New Roman" w:cs="Times New Roman"/>
          </w:rPr>
          <w:delText>w</w:delText>
        </w:r>
        <w:r w:rsidR="00BA5A5C" w:rsidDel="00A017E1">
          <w:rPr>
            <w:rFonts w:ascii="Times New Roman" w:hAnsi="Times New Roman" w:cs="Times New Roman"/>
          </w:rPr>
          <w:delText>as</w:delText>
        </w:r>
        <w:r w:rsidR="007E191B" w:rsidDel="00A017E1">
          <w:rPr>
            <w:rFonts w:ascii="Times New Roman" w:hAnsi="Times New Roman" w:cs="Times New Roman"/>
          </w:rPr>
          <w:delText xml:space="preserve"> computed for</w:delText>
        </w:r>
        <w:r w:rsidR="00BA5A5C" w:rsidDel="00A017E1">
          <w:rPr>
            <w:rFonts w:ascii="Times New Roman" w:hAnsi="Times New Roman" w:cs="Times New Roman"/>
          </w:rPr>
          <w:delText xml:space="preserve"> the relevant time interval (with a few hours before and after congestion)</w:delText>
        </w:r>
      </w:del>
      <w:ins w:id="138" w:author="Li, Yanning" w:date="2015-09-13T22:29:00Z">
        <w:r w:rsidR="00ED7ECD">
          <w:rPr>
            <w:rFonts w:ascii="Times New Roman" w:hAnsi="Times New Roman" w:cs="Times New Roman"/>
          </w:rPr>
          <w:t xml:space="preserve"> </w:t>
        </w:r>
        <w:r w:rsidR="002B30EE">
          <w:rPr>
            <w:rFonts w:ascii="Times New Roman" w:hAnsi="Times New Roman" w:cs="Times New Roman"/>
          </w:rPr>
          <w:t xml:space="preserve">Congested hours are defined as </w:t>
        </w:r>
      </w:ins>
      <w:ins w:id="139" w:author="Li, Yanning" w:date="2015-09-13T22:31:00Z">
        <w:r w:rsidR="00014EA4">
          <w:rPr>
            <w:rFonts w:ascii="Times New Roman" w:hAnsi="Times New Roman" w:cs="Times New Roman"/>
          </w:rPr>
          <w:t xml:space="preserve">when </w:t>
        </w:r>
      </w:ins>
      <w:ins w:id="140" w:author="Li, Yanning" w:date="2015-09-13T22:35:00Z">
        <w:r w:rsidR="001D40E1">
          <w:rPr>
            <w:rFonts w:ascii="Times New Roman" w:hAnsi="Times New Roman" w:cs="Times New Roman"/>
          </w:rPr>
          <w:t xml:space="preserve">the </w:t>
        </w:r>
      </w:ins>
      <w:commentRangeStart w:id="141"/>
      <w:ins w:id="142" w:author="Li, Yanning" w:date="2015-09-13T22:31:00Z">
        <w:r w:rsidR="00014EA4">
          <w:rPr>
            <w:rFonts w:ascii="Times New Roman" w:hAnsi="Times New Roman" w:cs="Times New Roman"/>
          </w:rPr>
          <w:t>decrease of speed</w:t>
        </w:r>
      </w:ins>
      <w:ins w:id="143" w:author="Li, Yanning" w:date="2015-09-13T22:35:00Z">
        <w:r w:rsidR="001D40E1">
          <w:rPr>
            <w:rFonts w:ascii="Times New Roman" w:hAnsi="Times New Roman" w:cs="Times New Roman"/>
          </w:rPr>
          <w:t xml:space="preserve"> is observed</w:t>
        </w:r>
      </w:ins>
      <w:commentRangeEnd w:id="141"/>
      <w:ins w:id="144" w:author="Li, Yanning" w:date="2015-09-13T22:36:00Z">
        <w:r w:rsidR="00DB6F70">
          <w:rPr>
            <w:rStyle w:val="CommentReference"/>
          </w:rPr>
          <w:commentReference w:id="141"/>
        </w:r>
      </w:ins>
      <w:ins w:id="145" w:author="Li, Yanning" w:date="2015-09-13T22:31:00Z">
        <w:r w:rsidR="00014EA4">
          <w:rPr>
            <w:rFonts w:ascii="Times New Roman" w:hAnsi="Times New Roman" w:cs="Times New Roman"/>
          </w:rPr>
          <w:t xml:space="preserve">. </w:t>
        </w:r>
      </w:ins>
      <w:del w:id="146" w:author="Li, Yanning" w:date="2015-09-13T22:29:00Z">
        <w:r w:rsidR="00BA5A5C" w:rsidDel="00ED7ECD">
          <w:rPr>
            <w:rFonts w:ascii="Times New Roman" w:hAnsi="Times New Roman" w:cs="Times New Roman"/>
          </w:rPr>
          <w:delText xml:space="preserve">. </w:delText>
        </w:r>
      </w:del>
      <w:del w:id="147" w:author="Li, Yanning" w:date="2015-09-13T22:32:00Z">
        <w:r w:rsidR="00BA5A5C" w:rsidDel="00DD4722">
          <w:rPr>
            <w:rFonts w:ascii="Times New Roman" w:hAnsi="Times New Roman" w:cs="Times New Roman"/>
          </w:rPr>
          <w:delText xml:space="preserve">This was presented per sensor and as a set </w:delText>
        </w:r>
        <w:r w:rsidR="00395FA7" w:rsidDel="00DD4722">
          <w:rPr>
            <w:rFonts w:ascii="Times New Roman" w:hAnsi="Times New Roman" w:cs="Times New Roman"/>
          </w:rPr>
          <w:delText xml:space="preserve">monthly </w:delText>
        </w:r>
        <w:r w:rsidR="00BA5A5C" w:rsidDel="00DD4722">
          <w:rPr>
            <w:rFonts w:ascii="Times New Roman" w:hAnsi="Times New Roman" w:cs="Times New Roman"/>
          </w:rPr>
          <w:delText>average.</w:delText>
        </w:r>
      </w:del>
    </w:p>
    <w:p w14:paraId="4B6D9B24" w14:textId="77777777" w:rsidR="00654167" w:rsidRDefault="00654167" w:rsidP="007635C7">
      <w:pPr>
        <w:rPr>
          <w:ins w:id="148" w:author="Li, Yanning" w:date="2015-09-13T22:35:00Z"/>
          <w:rFonts w:ascii="Times New Roman" w:hAnsi="Times New Roman" w:cs="Times New Roman"/>
        </w:rPr>
      </w:pPr>
    </w:p>
    <w:p w14:paraId="17210986" w14:textId="77777777" w:rsidR="004F401F" w:rsidRDefault="004F401F" w:rsidP="007635C7">
      <w:pPr>
        <w:rPr>
          <w:ins w:id="149" w:author="Li, Yanning" w:date="2015-09-13T22:04:00Z"/>
          <w:rFonts w:ascii="Times New Roman" w:hAnsi="Times New Roman" w:cs="Times New Roman"/>
        </w:rPr>
      </w:pPr>
    </w:p>
    <w:p w14:paraId="0255D502" w14:textId="77777777" w:rsidR="008F73F6" w:rsidRDefault="008F73F6" w:rsidP="007635C7">
      <w:pPr>
        <w:rPr>
          <w:rFonts w:ascii="Times New Roman" w:hAnsi="Times New Roman" w:cs="Times New Roman"/>
        </w:rPr>
      </w:pPr>
    </w:p>
    <w:p w14:paraId="5486F8F8" w14:textId="759304A4" w:rsidR="0078673D" w:rsidRPr="007635C7" w:rsidRDefault="00654167" w:rsidP="007635C7">
      <w:pPr>
        <w:pStyle w:val="ListParagraph"/>
        <w:numPr>
          <w:ilvl w:val="2"/>
          <w:numId w:val="9"/>
        </w:numPr>
        <w:jc w:val="both"/>
        <w:rPr>
          <w:b/>
        </w:rPr>
      </w:pPr>
      <w:r>
        <w:rPr>
          <w:rFonts w:ascii="Times New Roman" w:hAnsi="Times New Roman" w:cs="Times New Roman"/>
          <w:b/>
        </w:rPr>
        <w:lastRenderedPageBreak/>
        <w:t>Metric for Data Inconsistency</w:t>
      </w:r>
    </w:p>
    <w:p w14:paraId="3D8B1645" w14:textId="2DA3D7C5" w:rsidR="00EF3CAD" w:rsidRDefault="00EF3CAD" w:rsidP="00EF3CAD">
      <w:pPr>
        <w:ind w:left="360"/>
        <w:jc w:val="both"/>
        <w:rPr>
          <w:rFonts w:ascii="Times New Roman" w:hAnsi="Times New Roman" w:cs="Times New Roman"/>
          <w:b/>
        </w:rPr>
      </w:pPr>
      <w:commentRangeStart w:id="150"/>
      <w:r>
        <w:rPr>
          <w:rFonts w:ascii="Times New Roman" w:hAnsi="Times New Roman" w:cs="Times New Roman"/>
          <w:b/>
        </w:rPr>
        <w:t xml:space="preserve">Percent </w:t>
      </w:r>
      <w:commentRangeStart w:id="151"/>
      <w:r>
        <w:rPr>
          <w:rFonts w:ascii="Times New Roman" w:hAnsi="Times New Roman" w:cs="Times New Roman"/>
          <w:b/>
        </w:rPr>
        <w:t>Change</w:t>
      </w:r>
      <w:commentRangeEnd w:id="151"/>
      <w:r w:rsidR="00A34828">
        <w:rPr>
          <w:rStyle w:val="CommentReference"/>
        </w:rPr>
        <w:commentReference w:id="151"/>
      </w:r>
      <w:commentRangeEnd w:id="150"/>
      <w:r w:rsidR="00F63A72">
        <w:rPr>
          <w:rStyle w:val="CommentReference"/>
        </w:rPr>
        <w:commentReference w:id="150"/>
      </w:r>
    </w:p>
    <w:p w14:paraId="50AB4A0E" w14:textId="2C53080F" w:rsidR="009E460E" w:rsidRDefault="00635FC0" w:rsidP="001A6246">
      <w:pPr>
        <w:ind w:left="360" w:firstLine="360"/>
        <w:jc w:val="both"/>
        <w:rPr>
          <w:rFonts w:ascii="Times New Roman" w:hAnsi="Times New Roman" w:cs="Times New Roman"/>
        </w:rPr>
      </w:pPr>
      <w:r>
        <w:rPr>
          <w:rFonts w:ascii="Times New Roman" w:hAnsi="Times New Roman" w:cs="Times New Roman"/>
        </w:rPr>
        <w:t xml:space="preserve">The percent of change between the readings (speed or count) of </w:t>
      </w:r>
      <w:del w:id="152" w:author="Li, Yanning" w:date="2015-09-13T22:42:00Z">
        <w:r w:rsidDel="007E19A0">
          <w:rPr>
            <w:rFonts w:ascii="Times New Roman" w:hAnsi="Times New Roman" w:cs="Times New Roman"/>
          </w:rPr>
          <w:delText xml:space="preserve">two </w:delText>
        </w:r>
      </w:del>
      <w:ins w:id="153" w:author="Li, Yanning" w:date="2015-09-13T22:42:00Z">
        <w:r w:rsidR="007E19A0">
          <w:rPr>
            <w:rFonts w:ascii="Times New Roman" w:hAnsi="Times New Roman" w:cs="Times New Roman"/>
          </w:rPr>
          <w:t xml:space="preserve">pairs of </w:t>
        </w:r>
      </w:ins>
      <w:r>
        <w:rPr>
          <w:rFonts w:ascii="Times New Roman" w:hAnsi="Times New Roman" w:cs="Times New Roman"/>
        </w:rPr>
        <w:t xml:space="preserve">sensors was determined </w:t>
      </w:r>
      <w:del w:id="154" w:author="Li, Yanning" w:date="2015-09-13T22:42:00Z">
        <w:r w:rsidDel="00CB6F6F">
          <w:rPr>
            <w:rFonts w:ascii="Times New Roman" w:hAnsi="Times New Roman" w:cs="Times New Roman"/>
          </w:rPr>
          <w:delText>for user</w:delText>
        </w:r>
      </w:del>
      <w:ins w:id="155" w:author="Li, Yanning" w:date="2015-09-13T22:42:00Z">
        <w:r w:rsidR="00CB6F6F">
          <w:rPr>
            <w:rFonts w:ascii="Times New Roman" w:hAnsi="Times New Roman" w:cs="Times New Roman"/>
          </w:rPr>
          <w:t>in</w:t>
        </w:r>
      </w:ins>
      <w:r>
        <w:rPr>
          <w:rFonts w:ascii="Times New Roman" w:hAnsi="Times New Roman" w:cs="Times New Roman"/>
        </w:rPr>
        <w:t xml:space="preserve"> specified</w:t>
      </w:r>
      <w:r w:rsidR="00227622">
        <w:rPr>
          <w:rFonts w:ascii="Times New Roman" w:hAnsi="Times New Roman" w:cs="Times New Roman"/>
        </w:rPr>
        <w:t xml:space="preserve"> time intervals</w:t>
      </w:r>
      <w:del w:id="156" w:author="Li, Yanning" w:date="2015-09-13T22:43:00Z">
        <w:r w:rsidR="00227622" w:rsidDel="00185D25">
          <w:rPr>
            <w:rFonts w:ascii="Times New Roman" w:hAnsi="Times New Roman" w:cs="Times New Roman"/>
          </w:rPr>
          <w:delText xml:space="preserve"> and pairs of</w:delText>
        </w:r>
        <w:r w:rsidDel="00185D25">
          <w:rPr>
            <w:rFonts w:ascii="Times New Roman" w:hAnsi="Times New Roman" w:cs="Times New Roman"/>
          </w:rPr>
          <w:delText xml:space="preserve"> sensors. The next equation was followed</w:delText>
        </w:r>
      </w:del>
      <w:r>
        <w:rPr>
          <w:rFonts w:ascii="Times New Roman" w:hAnsi="Times New Roman" w:cs="Times New Roman"/>
        </w:rPr>
        <w:t>:</w:t>
      </w:r>
    </w:p>
    <w:p w14:paraId="4E3FB6B0" w14:textId="7E4C0F97" w:rsidR="00C616EA" w:rsidRPr="007635C7" w:rsidRDefault="009E460E">
      <w:pPr>
        <w:jc w:val="center"/>
        <w:pPrChange w:id="157" w:author="Li, Yanning" w:date="2015-09-13T22:04:00Z">
          <w:pPr/>
        </w:pPrChange>
      </w:pPr>
      <m:oMathPara>
        <m:oMath>
          <m:r>
            <w:rPr>
              <w:rFonts w:ascii="Cambria Math" w:hAnsi="Cambria Math"/>
            </w:rPr>
            <m:t xml:space="preserve">Percent Change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 xml:space="preserve">*100              </m:t>
          </m:r>
          <m:m>
            <m:mPr>
              <m:mcs>
                <m:mc>
                  <m:mcPr>
                    <m:count m:val="1"/>
                    <m:mcJc m:val="center"/>
                  </m:mcPr>
                </m:mc>
              </m:mcs>
              <m:ctrlPr>
                <w:rPr>
                  <w:rFonts w:ascii="Cambria Math" w:hAnsi="Cambria Math"/>
                  <w:i/>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o</m:t>
                    </m:r>
                  </m:sub>
                </m:sSub>
                <m:r>
                  <w:rPr>
                    <w:rFonts w:ascii="Cambria Math" w:eastAsiaTheme="minorEastAsia" w:hAnsi="Cambria Math"/>
                    <w:sz w:val="16"/>
                    <w:szCs w:val="16"/>
                  </w:rPr>
                  <m:t>=Reading from first sensor</m:t>
                </m:r>
              </m:e>
            </m:mr>
            <m:mr>
              <m:e>
                <m:sSub>
                  <m:sSubPr>
                    <m:ctrlPr>
                      <w:rPr>
                        <w:rFonts w:ascii="Cambria Math" w:eastAsiaTheme="minorEastAsia" w:hAnsi="Cambria Math"/>
                        <w:i/>
                        <w:sz w:val="16"/>
                        <w:szCs w:val="16"/>
                      </w:rPr>
                    </m:ctrlPr>
                  </m:sSubPr>
                  <m:e>
                    <m:r>
                      <w:rPr>
                        <w:rFonts w:ascii="Cambria Math" w:eastAsiaTheme="minorEastAsia" w:hAnsi="Cambria Math" w:hint="eastAsia"/>
                        <w:sz w:val="16"/>
                        <w:szCs w:val="16"/>
                      </w:rPr>
                      <m:t>x</m:t>
                    </m:r>
                  </m:e>
                  <m:sub>
                    <m:r>
                      <w:rPr>
                        <w:rFonts w:ascii="Cambria Math" w:eastAsiaTheme="minorEastAsia" w:hAnsi="Cambria Math"/>
                        <w:sz w:val="16"/>
                        <w:szCs w:val="16"/>
                      </w:rPr>
                      <m:t>f</m:t>
                    </m:r>
                  </m:sub>
                </m:sSub>
                <m:r>
                  <w:rPr>
                    <w:rFonts w:ascii="Cambria Math" w:eastAsiaTheme="minorEastAsia" w:hAnsi="Cambria Math" w:hint="eastAsia"/>
                    <w:sz w:val="16"/>
                    <w:szCs w:val="16"/>
                  </w:rPr>
                  <m:t>=</m:t>
                </m:r>
                <m:r>
                  <w:rPr>
                    <w:rFonts w:ascii="Cambria Math" w:eastAsiaTheme="minorEastAsia" w:hAnsi="Cambria Math"/>
                    <w:sz w:val="16"/>
                    <w:szCs w:val="16"/>
                  </w:rPr>
                  <m:t>Reading from second sensor</m:t>
                </m:r>
              </m:e>
            </m:mr>
          </m:m>
        </m:oMath>
      </m:oMathPara>
    </w:p>
    <w:p w14:paraId="70DA82E0" w14:textId="2DFF9011" w:rsidR="00B40E86" w:rsidRPr="007635C7" w:rsidRDefault="00904E83" w:rsidP="004367CA">
      <w:pPr>
        <w:ind w:left="360" w:firstLine="360"/>
        <w:jc w:val="both"/>
        <w:rPr>
          <w:rFonts w:ascii="Times New Roman" w:hAnsi="Times New Roman" w:cs="Times New Roman"/>
        </w:rPr>
      </w:pPr>
      <w:r>
        <w:rPr>
          <w:rFonts w:ascii="Times New Roman" w:hAnsi="Times New Roman" w:cs="Times New Roman"/>
        </w:rPr>
        <w:t>Th</w:t>
      </w:r>
      <w:r w:rsidR="000F71D2">
        <w:rPr>
          <w:rFonts w:ascii="Times New Roman" w:hAnsi="Times New Roman" w:cs="Times New Roman"/>
        </w:rPr>
        <w:t>is</w:t>
      </w:r>
      <w:r>
        <w:rPr>
          <w:rFonts w:ascii="Times New Roman" w:hAnsi="Times New Roman" w:cs="Times New Roman"/>
        </w:rPr>
        <w:t xml:space="preserve"> </w:t>
      </w:r>
      <w:r w:rsidR="000F71D2">
        <w:rPr>
          <w:rFonts w:ascii="Times New Roman" w:hAnsi="Times New Roman" w:cs="Times New Roman"/>
        </w:rPr>
        <w:t xml:space="preserve">procedure was </w:t>
      </w:r>
      <w:r>
        <w:rPr>
          <w:rFonts w:ascii="Times New Roman" w:hAnsi="Times New Roman" w:cs="Times New Roman"/>
        </w:rPr>
        <w:t xml:space="preserve">applied </w:t>
      </w:r>
      <w:r w:rsidR="000F71D2">
        <w:rPr>
          <w:rFonts w:ascii="Times New Roman" w:hAnsi="Times New Roman" w:cs="Times New Roman"/>
        </w:rPr>
        <w:t>on pairs of</w:t>
      </w:r>
      <w:r>
        <w:rPr>
          <w:rFonts w:ascii="Times New Roman" w:hAnsi="Times New Roman" w:cs="Times New Roman"/>
        </w:rPr>
        <w:t xml:space="preserve"> sensors</w:t>
      </w:r>
      <w:r w:rsidR="00F32CF3">
        <w:rPr>
          <w:rFonts w:ascii="Times New Roman" w:hAnsi="Times New Roman" w:cs="Times New Roman"/>
        </w:rPr>
        <w:t xml:space="preserve"> in segments of road with no ramps</w:t>
      </w:r>
      <w:r>
        <w:rPr>
          <w:rFonts w:ascii="Times New Roman" w:hAnsi="Times New Roman" w:cs="Times New Roman"/>
        </w:rPr>
        <w:t>.</w:t>
      </w:r>
      <w:r w:rsidR="00A6725E">
        <w:rPr>
          <w:rFonts w:ascii="Times New Roman" w:hAnsi="Times New Roman" w:cs="Times New Roman"/>
        </w:rPr>
        <w:t xml:space="preserve"> The</w:t>
      </w:r>
      <w:r w:rsidR="00F00FCA">
        <w:rPr>
          <w:rFonts w:ascii="Times New Roman" w:hAnsi="Times New Roman" w:cs="Times New Roman"/>
        </w:rPr>
        <w:t xml:space="preserve"> </w:t>
      </w:r>
      <w:r w:rsidR="00D417C7">
        <w:rPr>
          <w:rFonts w:ascii="Times New Roman" w:hAnsi="Times New Roman" w:cs="Times New Roman"/>
        </w:rPr>
        <w:t>analysis was conducted</w:t>
      </w:r>
      <w:r w:rsidR="00060AB7">
        <w:rPr>
          <w:rFonts w:ascii="Times New Roman" w:hAnsi="Times New Roman" w:cs="Times New Roman"/>
        </w:rPr>
        <w:t xml:space="preserve"> on a typical free flow </w:t>
      </w:r>
      <w:ins w:id="158" w:author="Li, Yanning" w:date="2015-09-13T22:45:00Z">
        <w:r w:rsidR="002356B9">
          <w:rPr>
            <w:rFonts w:ascii="Times New Roman" w:hAnsi="Times New Roman" w:cs="Times New Roman"/>
          </w:rPr>
          <w:t xml:space="preserve">condition. </w:t>
        </w:r>
      </w:ins>
      <w:del w:id="159" w:author="Li, Yanning" w:date="2015-09-13T22:46:00Z">
        <w:r w:rsidR="00060AB7" w:rsidDel="00D304FA">
          <w:rPr>
            <w:rFonts w:ascii="Times New Roman" w:hAnsi="Times New Roman" w:cs="Times New Roman"/>
          </w:rPr>
          <w:delText xml:space="preserve">interval of time and on </w:delText>
        </w:r>
        <w:r w:rsidR="00D417C7" w:rsidDel="00D304FA">
          <w:rPr>
            <w:rFonts w:ascii="Times New Roman" w:hAnsi="Times New Roman" w:cs="Times New Roman"/>
          </w:rPr>
          <w:delText>one month of dat</w:delText>
        </w:r>
        <w:r w:rsidR="00060AB7" w:rsidDel="00D304FA">
          <w:rPr>
            <w:rFonts w:ascii="Times New Roman" w:hAnsi="Times New Roman" w:cs="Times New Roman"/>
          </w:rPr>
          <w:delText>a. The results were</w:delText>
        </w:r>
        <w:r w:rsidR="00D417C7" w:rsidDel="00D304FA">
          <w:rPr>
            <w:rFonts w:ascii="Times New Roman" w:hAnsi="Times New Roman" w:cs="Times New Roman"/>
          </w:rPr>
          <w:delText xml:space="preserve"> presented as average</w:delText>
        </w:r>
        <w:r w:rsidR="00060AB7" w:rsidDel="00D304FA">
          <w:rPr>
            <w:rFonts w:ascii="Times New Roman" w:hAnsi="Times New Roman" w:cs="Times New Roman"/>
          </w:rPr>
          <w:delText>s in both cases</w:delText>
        </w:r>
        <w:r w:rsidR="00A6725E" w:rsidDel="00D304FA">
          <w:rPr>
            <w:rFonts w:ascii="Times New Roman" w:hAnsi="Times New Roman" w:cs="Times New Roman"/>
          </w:rPr>
          <w:delText>.</w:delText>
        </w:r>
        <w:r w:rsidDel="00D304FA">
          <w:rPr>
            <w:rFonts w:ascii="Times New Roman" w:hAnsi="Times New Roman" w:cs="Times New Roman"/>
          </w:rPr>
          <w:delText xml:space="preserve"> The</w:delText>
        </w:r>
        <w:r w:rsidR="00D417C7" w:rsidDel="00D304FA">
          <w:rPr>
            <w:rFonts w:ascii="Times New Roman" w:hAnsi="Times New Roman" w:cs="Times New Roman"/>
          </w:rPr>
          <w:delText xml:space="preserve"> sensor pair configurations were:</w:delText>
        </w:r>
      </w:del>
    </w:p>
    <w:p w14:paraId="391C6C67" w14:textId="77777777" w:rsidR="00F7496E" w:rsidRPr="00B40E86" w:rsidRDefault="00F7496E" w:rsidP="00B40E86">
      <w:pPr>
        <w:pStyle w:val="ListParagraph"/>
        <w:ind w:left="1080"/>
        <w:jc w:val="both"/>
        <w:rPr>
          <w:rFonts w:ascii="Times New Roman" w:hAnsi="Times New Roman" w:cs="Times New Roman"/>
        </w:rPr>
      </w:pPr>
    </w:p>
    <w:p w14:paraId="09DBBBB2" w14:textId="15EAA91E" w:rsidR="00A64F7B" w:rsidRPr="00076298" w:rsidRDefault="009917DF" w:rsidP="00F7433F">
      <w:pPr>
        <w:pStyle w:val="ListParagraph"/>
        <w:numPr>
          <w:ilvl w:val="0"/>
          <w:numId w:val="9"/>
        </w:numPr>
        <w:jc w:val="both"/>
        <w:rPr>
          <w:rFonts w:ascii="Times New Roman" w:hAnsi="Times New Roman" w:cs="Times New Roman"/>
          <w:b/>
          <w:sz w:val="28"/>
          <w:szCs w:val="28"/>
        </w:rPr>
      </w:pPr>
      <w:commentRangeStart w:id="160"/>
      <w:r>
        <w:rPr>
          <w:rFonts w:ascii="Times New Roman" w:hAnsi="Times New Roman" w:cs="Times New Roman"/>
          <w:b/>
          <w:sz w:val="28"/>
          <w:szCs w:val="28"/>
        </w:rPr>
        <w:t>Finding</w:t>
      </w:r>
      <w:r w:rsidR="002066DF">
        <w:rPr>
          <w:rFonts w:ascii="Times New Roman" w:hAnsi="Times New Roman" w:cs="Times New Roman"/>
          <w:b/>
          <w:sz w:val="28"/>
          <w:szCs w:val="28"/>
        </w:rPr>
        <w:t>s</w:t>
      </w:r>
      <w:commentRangeEnd w:id="160"/>
      <w:r w:rsidR="00A34828">
        <w:rPr>
          <w:rStyle w:val="CommentReference"/>
        </w:rPr>
        <w:commentReference w:id="160"/>
      </w:r>
    </w:p>
    <w:p w14:paraId="1C41FF61" w14:textId="5D6AEF2C" w:rsidR="00182221" w:rsidRDefault="00182221" w:rsidP="00FC37CA">
      <w:pPr>
        <w:ind w:left="360" w:firstLine="360"/>
        <w:jc w:val="both"/>
        <w:rPr>
          <w:rFonts w:ascii="Times New Roman" w:hAnsi="Times New Roman" w:cs="Times New Roman"/>
        </w:rPr>
      </w:pPr>
      <w:r>
        <w:rPr>
          <w:rFonts w:ascii="Times New Roman" w:hAnsi="Times New Roman" w:cs="Times New Roman"/>
        </w:rPr>
        <w:t xml:space="preserve">This section presents the numerical results of the quality assessment procedures performed on the data sets </w:t>
      </w:r>
      <w:del w:id="161" w:author="Li, Yanning" w:date="2015-09-13T22:47:00Z">
        <w:r w:rsidDel="007E000B">
          <w:rPr>
            <w:rFonts w:ascii="Times New Roman" w:hAnsi="Times New Roman" w:cs="Times New Roman"/>
          </w:rPr>
          <w:delText xml:space="preserve">of </w:delText>
        </w:r>
      </w:del>
      <w:ins w:id="162" w:author="Li, Yanning" w:date="2015-09-13T22:47:00Z">
        <w:r w:rsidR="007E000B">
          <w:rPr>
            <w:rFonts w:ascii="Times New Roman" w:hAnsi="Times New Roman" w:cs="Times New Roman"/>
          </w:rPr>
          <w:t xml:space="preserve">in </w:t>
        </w:r>
      </w:ins>
      <w:r>
        <w:rPr>
          <w:rFonts w:ascii="Times New Roman" w:hAnsi="Times New Roman" w:cs="Times New Roman"/>
        </w:rPr>
        <w:t>each of the work zones. Note the data set used for th</w:t>
      </w:r>
      <w:r w:rsidR="00B6467B">
        <w:rPr>
          <w:rFonts w:ascii="Times New Roman" w:hAnsi="Times New Roman" w:cs="Times New Roman"/>
        </w:rPr>
        <w:t xml:space="preserve">is analysis </w:t>
      </w:r>
      <w:ins w:id="163" w:author="Li, Yanning" w:date="2015-09-13T22:47:00Z">
        <w:r w:rsidR="001B5609">
          <w:rPr>
            <w:rFonts w:ascii="Times New Roman" w:hAnsi="Times New Roman" w:cs="Times New Roman"/>
          </w:rPr>
          <w:t>is</w:t>
        </w:r>
      </w:ins>
      <w:del w:id="164" w:author="Li, Yanning" w:date="2015-09-13T22:47:00Z">
        <w:r w:rsidR="000D212A" w:rsidDel="001B5609">
          <w:rPr>
            <w:rFonts w:ascii="Times New Roman" w:hAnsi="Times New Roman" w:cs="Times New Roman"/>
          </w:rPr>
          <w:delText>as</w:delText>
        </w:r>
      </w:del>
      <w:r w:rsidR="00B6467B">
        <w:rPr>
          <w:rFonts w:ascii="Times New Roman" w:hAnsi="Times New Roman" w:cs="Times New Roman"/>
        </w:rPr>
        <w:t xml:space="preserve"> </w:t>
      </w:r>
      <w:r>
        <w:rPr>
          <w:rFonts w:ascii="Times New Roman" w:hAnsi="Times New Roman" w:cs="Times New Roman"/>
        </w:rPr>
        <w:t>in 5</w:t>
      </w:r>
      <w:r w:rsidR="00F32CF3">
        <w:rPr>
          <w:rFonts w:ascii="Times New Roman" w:hAnsi="Times New Roman" w:cs="Times New Roman"/>
        </w:rPr>
        <w:t>-</w:t>
      </w:r>
      <w:del w:id="165" w:author="Li, Yanning" w:date="2015-09-13T22:50:00Z">
        <w:r w:rsidDel="003B7325">
          <w:rPr>
            <w:rFonts w:ascii="Times New Roman" w:hAnsi="Times New Roman" w:cs="Times New Roman"/>
          </w:rPr>
          <w:delText xml:space="preserve"> </w:delText>
        </w:r>
      </w:del>
      <w:r>
        <w:rPr>
          <w:rFonts w:ascii="Times New Roman" w:hAnsi="Times New Roman" w:cs="Times New Roman"/>
        </w:rPr>
        <w:t xml:space="preserve">minute </w:t>
      </w:r>
      <w:r w:rsidR="00B6467B">
        <w:rPr>
          <w:rFonts w:ascii="Times New Roman" w:hAnsi="Times New Roman" w:cs="Times New Roman"/>
        </w:rPr>
        <w:t>granularity</w:t>
      </w:r>
      <w:r>
        <w:rPr>
          <w:rFonts w:ascii="Times New Roman" w:hAnsi="Times New Roman" w:cs="Times New Roman"/>
        </w:rPr>
        <w:t>.</w:t>
      </w:r>
      <w:r w:rsidR="00D1742D">
        <w:rPr>
          <w:rFonts w:ascii="Times New Roman" w:hAnsi="Times New Roman" w:cs="Times New Roman"/>
        </w:rPr>
        <w:t xml:space="preserve"> </w:t>
      </w:r>
      <w:del w:id="166" w:author="Li, Yanning" w:date="2015-09-13T22:47:00Z">
        <w:r w:rsidR="00D1742D" w:rsidDel="00942AF8">
          <w:rPr>
            <w:rFonts w:ascii="Times New Roman" w:hAnsi="Times New Roman" w:cs="Times New Roman"/>
          </w:rPr>
          <w:delText>Note that i</w:delText>
        </w:r>
      </w:del>
      <w:ins w:id="167" w:author="Li, Yanning" w:date="2015-09-13T22:47:00Z">
        <w:r w:rsidR="00942AF8">
          <w:rPr>
            <w:rFonts w:ascii="Times New Roman" w:hAnsi="Times New Roman" w:cs="Times New Roman"/>
          </w:rPr>
          <w:t>I</w:t>
        </w:r>
      </w:ins>
      <w:r w:rsidR="00D1742D">
        <w:rPr>
          <w:rFonts w:ascii="Times New Roman" w:hAnsi="Times New Roman" w:cs="Times New Roman"/>
        </w:rPr>
        <w:t>n the following tables, the symbol ‘*’ denotes a RTMS sensor.</w:t>
      </w:r>
    </w:p>
    <w:p w14:paraId="59D1158B" w14:textId="3D410B7E" w:rsidR="00C92341" w:rsidRPr="007635C7" w:rsidDel="00BB500C" w:rsidRDefault="00182221" w:rsidP="007635C7">
      <w:pPr>
        <w:pStyle w:val="ListParagraph"/>
        <w:numPr>
          <w:ilvl w:val="1"/>
          <w:numId w:val="9"/>
        </w:numPr>
        <w:jc w:val="both"/>
        <w:rPr>
          <w:del w:id="168" w:author="Li, Yanning" w:date="2015-09-13T22:45:00Z"/>
          <w:rFonts w:ascii="Times New Roman" w:hAnsi="Times New Roman" w:cs="Times New Roman"/>
          <w:b/>
        </w:rPr>
      </w:pPr>
      <w:commentRangeStart w:id="169"/>
      <w:r w:rsidRPr="007635C7">
        <w:rPr>
          <w:rFonts w:ascii="Times New Roman" w:hAnsi="Times New Roman" w:cs="Times New Roman"/>
          <w:b/>
        </w:rPr>
        <w:t>I-57/I-64</w:t>
      </w:r>
      <w:commentRangeEnd w:id="169"/>
      <w:r w:rsidR="00F813AB">
        <w:rPr>
          <w:rStyle w:val="CommentReference"/>
        </w:rPr>
        <w:commentReference w:id="169"/>
      </w:r>
    </w:p>
    <w:p w14:paraId="0588E477" w14:textId="77777777" w:rsidR="0021622F" w:rsidRPr="00BB500C" w:rsidRDefault="0021622F">
      <w:pPr>
        <w:pStyle w:val="ListParagraph"/>
        <w:numPr>
          <w:ilvl w:val="1"/>
          <w:numId w:val="9"/>
        </w:numPr>
        <w:jc w:val="both"/>
        <w:rPr>
          <w:ins w:id="170" w:author="Li, Yanning" w:date="2015-09-13T22:45:00Z"/>
          <w:rFonts w:ascii="Times New Roman" w:hAnsi="Times New Roman" w:cs="Times New Roman"/>
          <w:b/>
          <w:rPrChange w:id="171" w:author="Li, Yanning" w:date="2015-09-13T22:45:00Z">
            <w:rPr>
              <w:ins w:id="172" w:author="Li, Yanning" w:date="2015-09-13T22:45:00Z"/>
            </w:rPr>
          </w:rPrChange>
        </w:rPr>
        <w:pPrChange w:id="173" w:author="Li, Yanning" w:date="2015-09-13T22:45:00Z">
          <w:pPr>
            <w:ind w:left="360"/>
          </w:pPr>
        </w:pPrChange>
      </w:pPr>
    </w:p>
    <w:p w14:paraId="798DA49A" w14:textId="21B6C4C4" w:rsidR="00CB5A11" w:rsidRPr="009C3E31" w:rsidRDefault="00BB500C">
      <w:pPr>
        <w:ind w:left="360" w:firstLine="360"/>
        <w:jc w:val="both"/>
        <w:rPr>
          <w:ins w:id="174" w:author="Li, Yanning" w:date="2015-09-13T22:50:00Z"/>
          <w:rFonts w:ascii="Times New Roman" w:hAnsi="Times New Roman" w:cs="Times New Roman"/>
          <w:rPrChange w:id="175" w:author="Li, Yanning" w:date="2015-09-13T22:52:00Z">
            <w:rPr>
              <w:ins w:id="176" w:author="Li, Yanning" w:date="2015-09-13T22:50:00Z"/>
              <w:rFonts w:ascii="Times New Roman" w:hAnsi="Times New Roman" w:cs="Times New Roman"/>
              <w:b/>
            </w:rPr>
          </w:rPrChange>
        </w:rPr>
        <w:pPrChange w:id="177" w:author="Li, Yanning" w:date="2015-09-13T22:52:00Z">
          <w:pPr>
            <w:ind w:left="360"/>
          </w:pPr>
        </w:pPrChange>
      </w:pPr>
      <w:ins w:id="178" w:author="Li, Yanning" w:date="2015-09-13T22:45:00Z">
        <w:r w:rsidRPr="004B35C3">
          <w:rPr>
            <w:rFonts w:ascii="Times New Roman" w:hAnsi="Times New Roman" w:cs="Times New Roman"/>
            <w:rPrChange w:id="179" w:author="Li, Yanning" w:date="2015-09-13T22:50:00Z">
              <w:rPr>
                <w:rFonts w:ascii="Times New Roman" w:hAnsi="Times New Roman" w:cs="Times New Roman"/>
                <w:b/>
              </w:rPr>
            </w:rPrChange>
          </w:rPr>
          <w:t xml:space="preserve">The period from  </w:t>
        </w:r>
        <w:commentRangeStart w:id="180"/>
        <w:r w:rsidRPr="004B35C3">
          <w:rPr>
            <w:rFonts w:ascii="Times New Roman" w:hAnsi="Times New Roman" w:cs="Times New Roman"/>
            <w:rPrChange w:id="181" w:author="Li, Yanning" w:date="2015-09-13T22:50:00Z">
              <w:rPr>
                <w:rFonts w:ascii="Times New Roman" w:hAnsi="Times New Roman" w:cs="Times New Roman"/>
                <w:b/>
              </w:rPr>
            </w:rPrChange>
          </w:rPr>
          <w:t xml:space="preserve">xx xx xxxx to xx xx xxxx </w:t>
        </w:r>
      </w:ins>
      <w:ins w:id="182" w:author="Li, Yanning" w:date="2015-09-13T22:46:00Z">
        <w:r w:rsidR="00481D5D" w:rsidRPr="004B35C3">
          <w:rPr>
            <w:rFonts w:ascii="Times New Roman" w:hAnsi="Times New Roman" w:cs="Times New Roman"/>
            <w:rPrChange w:id="183" w:author="Li, Yanning" w:date="2015-09-13T22:50:00Z">
              <w:rPr>
                <w:rFonts w:ascii="Times New Roman" w:hAnsi="Times New Roman" w:cs="Times New Roman"/>
                <w:b/>
              </w:rPr>
            </w:rPrChange>
          </w:rPr>
          <w:t xml:space="preserve"> </w:t>
        </w:r>
      </w:ins>
      <w:commentRangeEnd w:id="180"/>
      <w:ins w:id="184" w:author="Li, Yanning" w:date="2015-09-13T22:48:00Z">
        <w:r w:rsidR="006D178C" w:rsidRPr="004B35C3">
          <w:rPr>
            <w:rStyle w:val="CommentReference"/>
          </w:rPr>
          <w:commentReference w:id="180"/>
        </w:r>
      </w:ins>
      <w:ins w:id="185" w:author="Li, Yanning" w:date="2015-09-13T22:46:00Z">
        <w:r w:rsidR="008914BF" w:rsidRPr="004B35C3">
          <w:rPr>
            <w:rFonts w:ascii="Times New Roman" w:hAnsi="Times New Roman" w:cs="Times New Roman"/>
            <w:rPrChange w:id="186" w:author="Li, Yanning" w:date="2015-09-13T22:50:00Z">
              <w:rPr>
                <w:rFonts w:ascii="Times New Roman" w:hAnsi="Times New Roman" w:cs="Times New Roman"/>
                <w:b/>
              </w:rPr>
            </w:rPrChange>
          </w:rPr>
          <w:t xml:space="preserve">in south bound traffic in I-57/I-64 work zone </w:t>
        </w:r>
        <w:r w:rsidR="00481D5D" w:rsidRPr="004B35C3">
          <w:rPr>
            <w:rFonts w:ascii="Times New Roman" w:hAnsi="Times New Roman" w:cs="Times New Roman"/>
            <w:rPrChange w:id="187" w:author="Li, Yanning" w:date="2015-09-13T22:50:00Z">
              <w:rPr>
                <w:rFonts w:ascii="Times New Roman" w:hAnsi="Times New Roman" w:cs="Times New Roman"/>
                <w:b/>
              </w:rPr>
            </w:rPrChange>
          </w:rPr>
          <w:t xml:space="preserve">was investigated. </w:t>
        </w:r>
        <w:commentRangeStart w:id="188"/>
        <w:r w:rsidR="000920C9" w:rsidRPr="007B215C">
          <w:rPr>
            <w:rFonts w:ascii="Times New Roman" w:hAnsi="Times New Roman" w:cs="Times New Roman"/>
          </w:rPr>
          <w:t xml:space="preserve">The congested hours are identified as follows: </w:t>
        </w:r>
      </w:ins>
      <w:commentRangeEnd w:id="188"/>
      <w:ins w:id="189" w:author="Li, Yanning" w:date="2015-09-13T22:58:00Z">
        <w:r w:rsidR="007B215C">
          <w:rPr>
            <w:rStyle w:val="CommentReference"/>
          </w:rPr>
          <w:commentReference w:id="188"/>
        </w:r>
      </w:ins>
    </w:p>
    <w:p w14:paraId="7DC34531" w14:textId="38AC50E8" w:rsidR="00FA46FF" w:rsidRPr="00FA46FF" w:rsidRDefault="00F8482F" w:rsidP="00FA46FF">
      <w:pPr>
        <w:ind w:left="360" w:firstLine="360"/>
        <w:jc w:val="both"/>
        <w:rPr>
          <w:rFonts w:ascii="Times New Roman" w:hAnsi="Times New Roman" w:cs="Times New Roman"/>
          <w:rPrChange w:id="190" w:author="Li, Yanning" w:date="2015-09-13T22:52:00Z">
            <w:rPr>
              <w:rFonts w:ascii="Times New Roman" w:hAnsi="Times New Roman" w:cs="Times New Roman"/>
              <w:b/>
            </w:rPr>
          </w:rPrChange>
        </w:rPr>
        <w:sectPr w:rsidR="00FA46FF" w:rsidRPr="00FA46FF">
          <w:footerReference w:type="default" r:id="rId18"/>
          <w:pgSz w:w="12240" w:h="15840"/>
          <w:pgMar w:top="1440" w:right="1440" w:bottom="1440" w:left="1440" w:header="720" w:footer="720" w:gutter="0"/>
          <w:cols w:space="720"/>
          <w:docGrid w:linePitch="360"/>
        </w:sectPr>
        <w:pPrChange w:id="191" w:author="Li, Yanning" w:date="2015-09-13T22:46:00Z">
          <w:pPr>
            <w:ind w:left="360"/>
          </w:pPr>
        </w:pPrChange>
      </w:pPr>
      <w:commentRangeStart w:id="192"/>
      <w:ins w:id="193" w:author="Li, Yanning" w:date="2015-09-13T22:50:00Z">
        <w:r w:rsidRPr="00445507">
          <w:rPr>
            <w:rFonts w:ascii="Times New Roman" w:hAnsi="Times New Roman" w:cs="Times New Roman"/>
            <w:rPrChange w:id="194" w:author="Li, Yanning" w:date="2015-09-13T22:52:00Z">
              <w:rPr>
                <w:rFonts w:ascii="Times New Roman" w:hAnsi="Times New Roman" w:cs="Times New Roman"/>
                <w:b/>
              </w:rPr>
            </w:rPrChange>
          </w:rPr>
          <w:t>The average</w:t>
        </w:r>
      </w:ins>
      <w:ins w:id="195" w:author="Li, Yanning" w:date="2015-09-13T22:51:00Z">
        <w:r w:rsidRPr="00445507">
          <w:rPr>
            <w:rFonts w:ascii="Times New Roman" w:hAnsi="Times New Roman" w:cs="Times New Roman"/>
            <w:rPrChange w:id="196" w:author="Li, Yanning" w:date="2015-09-13T22:52:00Z">
              <w:rPr>
                <w:rFonts w:ascii="Times New Roman" w:hAnsi="Times New Roman" w:cs="Times New Roman"/>
                <w:b/>
              </w:rPr>
            </w:rPrChange>
          </w:rPr>
          <w:t xml:space="preserve"> percent missing in the entire period is </w:t>
        </w:r>
        <w:r w:rsidR="000B289F" w:rsidRPr="00445507">
          <w:rPr>
            <w:rFonts w:ascii="Times New Roman" w:hAnsi="Times New Roman" w:cs="Times New Roman"/>
            <w:rPrChange w:id="197" w:author="Li, Yanning" w:date="2015-09-13T22:52:00Z">
              <w:rPr>
                <w:rFonts w:ascii="Times New Roman" w:hAnsi="Times New Roman" w:cs="Times New Roman"/>
                <w:b/>
              </w:rPr>
            </w:rPrChange>
          </w:rPr>
          <w:t xml:space="preserve">as follows: </w:t>
        </w:r>
        <w:r w:rsidRPr="00445507">
          <w:rPr>
            <w:rFonts w:ascii="Times New Roman" w:hAnsi="Times New Roman" w:cs="Times New Roman"/>
            <w:rPrChange w:id="198" w:author="Li, Yanning" w:date="2015-09-13T22:52:00Z">
              <w:rPr>
                <w:rFonts w:ascii="Times New Roman" w:hAnsi="Times New Roman" w:cs="Times New Roman"/>
                <w:b/>
              </w:rPr>
            </w:rPrChange>
          </w:rPr>
          <w:t>xx%.</w:t>
        </w:r>
      </w:ins>
      <w:commentRangeEnd w:id="192"/>
      <w:ins w:id="199" w:author="Li, Yanning" w:date="2015-09-13T22:52:00Z">
        <w:r w:rsidR="00445507">
          <w:rPr>
            <w:rStyle w:val="CommentReference"/>
          </w:rPr>
          <w:commentReference w:id="192"/>
        </w:r>
      </w:ins>
    </w:p>
    <w:tbl>
      <w:tblPr>
        <w:tblStyle w:val="TableGrid"/>
        <w:tblpPr w:leftFromText="180" w:rightFromText="180" w:vertAnchor="text" w:horzAnchor="margin" w:tblpY="51"/>
        <w:tblW w:w="4378" w:type="dxa"/>
        <w:tblLayout w:type="fixed"/>
        <w:tblLook w:val="04A0" w:firstRow="1" w:lastRow="0" w:firstColumn="1" w:lastColumn="0" w:noHBand="0" w:noVBand="1"/>
      </w:tblPr>
      <w:tblGrid>
        <w:gridCol w:w="1008"/>
        <w:gridCol w:w="1685"/>
        <w:gridCol w:w="1685"/>
      </w:tblGrid>
      <w:tr w:rsidR="0021622F" w14:paraId="313CE283" w14:textId="77777777" w:rsidTr="007635C7">
        <w:trPr>
          <w:trHeight w:val="293"/>
        </w:trPr>
        <w:tc>
          <w:tcPr>
            <w:tcW w:w="4378" w:type="dxa"/>
            <w:gridSpan w:val="3"/>
          </w:tcPr>
          <w:p w14:paraId="3217FB2F" w14:textId="5B631B8D" w:rsidR="0021622F" w:rsidRDefault="0021622F" w:rsidP="00B0021C">
            <w:pPr>
              <w:jc w:val="center"/>
              <w:rPr>
                <w:rFonts w:ascii="Times New Roman" w:hAnsi="Times New Roman" w:cs="Times New Roman"/>
                <w:b/>
              </w:rPr>
            </w:pPr>
            <w:r>
              <w:rPr>
                <w:rFonts w:ascii="Times New Roman" w:hAnsi="Times New Roman" w:cs="Times New Roman"/>
                <w:b/>
              </w:rPr>
              <w:t>Congested Hours</w:t>
            </w:r>
            <w:r w:rsidR="00B0021C">
              <w:rPr>
                <w:rFonts w:ascii="Times New Roman" w:hAnsi="Times New Roman" w:cs="Times New Roman"/>
                <w:b/>
              </w:rPr>
              <w:t xml:space="preserve"> Missing Data</w:t>
            </w:r>
          </w:p>
          <w:p w14:paraId="5D0C0587" w14:textId="77777777" w:rsidR="0021622F" w:rsidRDefault="0021622F" w:rsidP="00B0021C">
            <w:pPr>
              <w:jc w:val="center"/>
              <w:rPr>
                <w:rFonts w:ascii="Times New Roman" w:hAnsi="Times New Roman" w:cs="Times New Roman"/>
                <w:b/>
              </w:rPr>
            </w:pPr>
            <w:r>
              <w:rPr>
                <w:rFonts w:ascii="Times New Roman" w:hAnsi="Times New Roman" w:cs="Times New Roman"/>
                <w:b/>
              </w:rPr>
              <w:t>November 26, 2014  12:00 – 19:00</w:t>
            </w:r>
          </w:p>
        </w:tc>
      </w:tr>
      <w:tr w:rsidR="0021622F" w14:paraId="06840EAE" w14:textId="77777777" w:rsidTr="007635C7">
        <w:trPr>
          <w:trHeight w:val="276"/>
        </w:trPr>
        <w:tc>
          <w:tcPr>
            <w:tcW w:w="1008" w:type="dxa"/>
          </w:tcPr>
          <w:p w14:paraId="07CA8699" w14:textId="77777777" w:rsidR="0021622F" w:rsidRDefault="0021622F" w:rsidP="00B0021C">
            <w:pPr>
              <w:jc w:val="center"/>
              <w:rPr>
                <w:rFonts w:ascii="Times New Roman" w:hAnsi="Times New Roman" w:cs="Times New Roman"/>
                <w:b/>
              </w:rPr>
            </w:pPr>
            <w:r>
              <w:rPr>
                <w:rFonts w:ascii="Times New Roman" w:hAnsi="Times New Roman" w:cs="Times New Roman"/>
                <w:b/>
              </w:rPr>
              <w:t>Sensor</w:t>
            </w:r>
          </w:p>
        </w:tc>
        <w:tc>
          <w:tcPr>
            <w:tcW w:w="1685" w:type="dxa"/>
          </w:tcPr>
          <w:p w14:paraId="7F9A483C" w14:textId="77777777" w:rsidR="0021622F" w:rsidRDefault="0021622F" w:rsidP="00B0021C">
            <w:pPr>
              <w:rPr>
                <w:rFonts w:ascii="Times New Roman" w:hAnsi="Times New Roman" w:cs="Times New Roman"/>
                <w:b/>
              </w:rPr>
            </w:pPr>
            <w:r>
              <w:rPr>
                <w:rFonts w:ascii="Times New Roman" w:hAnsi="Times New Roman" w:cs="Times New Roman"/>
                <w:b/>
              </w:rPr>
              <w:t>Missing Speeds</w:t>
            </w:r>
          </w:p>
        </w:tc>
        <w:tc>
          <w:tcPr>
            <w:tcW w:w="1685" w:type="dxa"/>
          </w:tcPr>
          <w:p w14:paraId="5CD22FE3" w14:textId="77777777" w:rsidR="0021622F" w:rsidRDefault="0021622F" w:rsidP="00B0021C">
            <w:pPr>
              <w:rPr>
                <w:rFonts w:ascii="Times New Roman" w:hAnsi="Times New Roman" w:cs="Times New Roman"/>
                <w:b/>
              </w:rPr>
            </w:pPr>
            <w:r>
              <w:rPr>
                <w:rFonts w:ascii="Times New Roman" w:hAnsi="Times New Roman" w:cs="Times New Roman"/>
                <w:b/>
              </w:rPr>
              <w:t>Missing Counts</w:t>
            </w:r>
          </w:p>
        </w:tc>
      </w:tr>
      <w:tr w:rsidR="0021622F" w14:paraId="4F2C7A06" w14:textId="77777777" w:rsidTr="007635C7">
        <w:trPr>
          <w:trHeight w:val="293"/>
        </w:trPr>
        <w:tc>
          <w:tcPr>
            <w:tcW w:w="1008" w:type="dxa"/>
          </w:tcPr>
          <w:p w14:paraId="1333DC51" w14:textId="77777777" w:rsidR="0021622F" w:rsidRDefault="0021622F" w:rsidP="007635C7">
            <w:pPr>
              <w:rPr>
                <w:rFonts w:ascii="Times New Roman" w:hAnsi="Times New Roman" w:cs="Times New Roman"/>
                <w:b/>
              </w:rPr>
            </w:pPr>
            <w:r>
              <w:rPr>
                <w:rFonts w:ascii="Times New Roman" w:hAnsi="Times New Roman" w:cs="Times New Roman"/>
                <w:b/>
              </w:rPr>
              <w:t>SB1</w:t>
            </w:r>
          </w:p>
        </w:tc>
        <w:tc>
          <w:tcPr>
            <w:tcW w:w="1685" w:type="dxa"/>
          </w:tcPr>
          <w:p w14:paraId="4797BE41" w14:textId="77777777" w:rsidR="0021622F" w:rsidRPr="007635C7" w:rsidRDefault="0021622F" w:rsidP="00B0021C">
            <w:pPr>
              <w:jc w:val="center"/>
              <w:rPr>
                <w:rFonts w:ascii="Times New Roman" w:hAnsi="Times New Roman" w:cs="Times New Roman"/>
              </w:rPr>
            </w:pPr>
            <w:r w:rsidRPr="007635C7">
              <w:rPr>
                <w:rFonts w:ascii="Times New Roman" w:hAnsi="Times New Roman" w:cs="Times New Roman"/>
              </w:rPr>
              <w:t>9.41%</w:t>
            </w:r>
          </w:p>
        </w:tc>
        <w:tc>
          <w:tcPr>
            <w:tcW w:w="1685" w:type="dxa"/>
          </w:tcPr>
          <w:p w14:paraId="236AB19C" w14:textId="3B078BC4" w:rsidR="0021622F" w:rsidRPr="007635C7" w:rsidRDefault="005542C7" w:rsidP="00B0021C">
            <w:pPr>
              <w:jc w:val="center"/>
              <w:rPr>
                <w:rFonts w:ascii="Times New Roman" w:hAnsi="Times New Roman" w:cs="Times New Roman"/>
              </w:rPr>
            </w:pPr>
            <w:r w:rsidRPr="007635C7">
              <w:rPr>
                <w:rFonts w:ascii="Times New Roman" w:hAnsi="Times New Roman" w:cs="Times New Roman"/>
              </w:rPr>
              <w:t>9.41%</w:t>
            </w:r>
          </w:p>
        </w:tc>
      </w:tr>
      <w:tr w:rsidR="0021622F" w14:paraId="7F001719" w14:textId="77777777" w:rsidTr="007635C7">
        <w:trPr>
          <w:trHeight w:val="276"/>
        </w:trPr>
        <w:tc>
          <w:tcPr>
            <w:tcW w:w="1008" w:type="dxa"/>
          </w:tcPr>
          <w:p w14:paraId="7852158A" w14:textId="77777777" w:rsidR="0021622F" w:rsidRDefault="0021622F" w:rsidP="007635C7">
            <w:pPr>
              <w:rPr>
                <w:rFonts w:ascii="Times New Roman" w:hAnsi="Times New Roman" w:cs="Times New Roman"/>
                <w:b/>
              </w:rPr>
            </w:pPr>
            <w:r>
              <w:rPr>
                <w:rFonts w:ascii="Times New Roman" w:hAnsi="Times New Roman" w:cs="Times New Roman"/>
                <w:b/>
              </w:rPr>
              <w:t>SB2</w:t>
            </w:r>
          </w:p>
        </w:tc>
        <w:tc>
          <w:tcPr>
            <w:tcW w:w="1685" w:type="dxa"/>
          </w:tcPr>
          <w:p w14:paraId="0011356A" w14:textId="77777777" w:rsidR="0021622F" w:rsidRPr="007635C7" w:rsidRDefault="0021622F" w:rsidP="00B0021C">
            <w:pPr>
              <w:jc w:val="center"/>
              <w:rPr>
                <w:rFonts w:ascii="Times New Roman" w:hAnsi="Times New Roman" w:cs="Times New Roman"/>
              </w:rPr>
            </w:pPr>
            <w:r w:rsidRPr="007635C7">
              <w:rPr>
                <w:rFonts w:ascii="Times New Roman" w:hAnsi="Times New Roman" w:cs="Times New Roman"/>
              </w:rPr>
              <w:t>22.35%</w:t>
            </w:r>
          </w:p>
        </w:tc>
        <w:tc>
          <w:tcPr>
            <w:tcW w:w="1685" w:type="dxa"/>
          </w:tcPr>
          <w:p w14:paraId="2F3AD4BD" w14:textId="2B89BD70" w:rsidR="0021622F" w:rsidRPr="007635C7" w:rsidRDefault="005542C7" w:rsidP="00B0021C">
            <w:pPr>
              <w:jc w:val="center"/>
              <w:rPr>
                <w:rFonts w:ascii="Times New Roman" w:hAnsi="Times New Roman" w:cs="Times New Roman"/>
              </w:rPr>
            </w:pPr>
            <w:r w:rsidRPr="007635C7">
              <w:rPr>
                <w:rFonts w:ascii="Times New Roman" w:hAnsi="Times New Roman" w:cs="Times New Roman"/>
              </w:rPr>
              <w:t>22.35%</w:t>
            </w:r>
          </w:p>
        </w:tc>
      </w:tr>
      <w:tr w:rsidR="0021622F" w14:paraId="3289A3E7" w14:textId="77777777" w:rsidTr="007635C7">
        <w:trPr>
          <w:trHeight w:val="293"/>
        </w:trPr>
        <w:tc>
          <w:tcPr>
            <w:tcW w:w="1008" w:type="dxa"/>
          </w:tcPr>
          <w:p w14:paraId="418309A7" w14:textId="77777777" w:rsidR="0021622F" w:rsidRDefault="0021622F" w:rsidP="007635C7">
            <w:pPr>
              <w:rPr>
                <w:rFonts w:ascii="Times New Roman" w:hAnsi="Times New Roman" w:cs="Times New Roman"/>
                <w:b/>
              </w:rPr>
            </w:pPr>
            <w:r>
              <w:rPr>
                <w:rFonts w:ascii="Times New Roman" w:hAnsi="Times New Roman" w:cs="Times New Roman"/>
                <w:b/>
              </w:rPr>
              <w:t>SB3</w:t>
            </w:r>
          </w:p>
        </w:tc>
        <w:tc>
          <w:tcPr>
            <w:tcW w:w="1685" w:type="dxa"/>
          </w:tcPr>
          <w:p w14:paraId="5B1610FA" w14:textId="77777777" w:rsidR="0021622F" w:rsidRPr="007635C7" w:rsidRDefault="0021622F" w:rsidP="00B0021C">
            <w:pPr>
              <w:jc w:val="center"/>
              <w:rPr>
                <w:rFonts w:ascii="Times New Roman" w:hAnsi="Times New Roman" w:cs="Times New Roman"/>
              </w:rPr>
            </w:pPr>
            <w:r w:rsidRPr="007635C7">
              <w:rPr>
                <w:rFonts w:ascii="Times New Roman" w:hAnsi="Times New Roman" w:cs="Times New Roman"/>
              </w:rPr>
              <w:t>23.53%</w:t>
            </w:r>
          </w:p>
        </w:tc>
        <w:tc>
          <w:tcPr>
            <w:tcW w:w="1685" w:type="dxa"/>
          </w:tcPr>
          <w:p w14:paraId="78962155" w14:textId="5E35465B" w:rsidR="0021622F" w:rsidRPr="007635C7" w:rsidRDefault="005542C7" w:rsidP="00B0021C">
            <w:pPr>
              <w:jc w:val="center"/>
              <w:rPr>
                <w:rFonts w:ascii="Times New Roman" w:hAnsi="Times New Roman" w:cs="Times New Roman"/>
              </w:rPr>
            </w:pPr>
            <w:r w:rsidRPr="007635C7">
              <w:rPr>
                <w:rFonts w:ascii="Times New Roman" w:hAnsi="Times New Roman" w:cs="Times New Roman"/>
              </w:rPr>
              <w:t>23.53%</w:t>
            </w:r>
          </w:p>
        </w:tc>
      </w:tr>
      <w:tr w:rsidR="0021622F" w14:paraId="6B16F7E5" w14:textId="77777777" w:rsidTr="007635C7">
        <w:trPr>
          <w:trHeight w:val="276"/>
        </w:trPr>
        <w:tc>
          <w:tcPr>
            <w:tcW w:w="1008" w:type="dxa"/>
          </w:tcPr>
          <w:p w14:paraId="6561AFA7" w14:textId="77777777" w:rsidR="0021622F" w:rsidRDefault="0021622F" w:rsidP="007635C7">
            <w:pPr>
              <w:rPr>
                <w:rFonts w:ascii="Times New Roman" w:hAnsi="Times New Roman" w:cs="Times New Roman"/>
                <w:b/>
              </w:rPr>
            </w:pPr>
            <w:r>
              <w:rPr>
                <w:rFonts w:ascii="Times New Roman" w:hAnsi="Times New Roman" w:cs="Times New Roman"/>
                <w:b/>
              </w:rPr>
              <w:t>SB4</w:t>
            </w:r>
          </w:p>
        </w:tc>
        <w:tc>
          <w:tcPr>
            <w:tcW w:w="1685" w:type="dxa"/>
          </w:tcPr>
          <w:p w14:paraId="6F9C9898" w14:textId="77777777" w:rsidR="0021622F" w:rsidRPr="007635C7" w:rsidRDefault="0021622F" w:rsidP="00B0021C">
            <w:pPr>
              <w:jc w:val="center"/>
              <w:rPr>
                <w:rFonts w:ascii="Times New Roman" w:hAnsi="Times New Roman" w:cs="Times New Roman"/>
              </w:rPr>
            </w:pPr>
            <w:r w:rsidRPr="007635C7">
              <w:rPr>
                <w:rFonts w:ascii="Times New Roman" w:hAnsi="Times New Roman" w:cs="Times New Roman"/>
              </w:rPr>
              <w:t>14.12%</w:t>
            </w:r>
          </w:p>
        </w:tc>
        <w:tc>
          <w:tcPr>
            <w:tcW w:w="1685" w:type="dxa"/>
          </w:tcPr>
          <w:p w14:paraId="6596F3E1" w14:textId="3CD8F4A4" w:rsidR="0021622F" w:rsidRPr="007635C7" w:rsidRDefault="005542C7" w:rsidP="00B0021C">
            <w:pPr>
              <w:jc w:val="center"/>
              <w:rPr>
                <w:rFonts w:ascii="Times New Roman" w:hAnsi="Times New Roman" w:cs="Times New Roman"/>
              </w:rPr>
            </w:pPr>
            <w:r w:rsidRPr="007635C7">
              <w:rPr>
                <w:rFonts w:ascii="Times New Roman" w:hAnsi="Times New Roman" w:cs="Times New Roman"/>
              </w:rPr>
              <w:t>14.12%</w:t>
            </w:r>
          </w:p>
        </w:tc>
      </w:tr>
      <w:tr w:rsidR="0021622F" w14:paraId="4E4133A3" w14:textId="77777777" w:rsidTr="007635C7">
        <w:trPr>
          <w:trHeight w:val="293"/>
        </w:trPr>
        <w:tc>
          <w:tcPr>
            <w:tcW w:w="1008" w:type="dxa"/>
          </w:tcPr>
          <w:p w14:paraId="6B310160" w14:textId="77777777" w:rsidR="0021622F" w:rsidRDefault="0021622F" w:rsidP="007635C7">
            <w:pPr>
              <w:rPr>
                <w:rFonts w:ascii="Times New Roman" w:hAnsi="Times New Roman" w:cs="Times New Roman"/>
                <w:b/>
              </w:rPr>
            </w:pPr>
            <w:r>
              <w:rPr>
                <w:rFonts w:ascii="Times New Roman" w:hAnsi="Times New Roman" w:cs="Times New Roman"/>
                <w:b/>
              </w:rPr>
              <w:t>SB5</w:t>
            </w:r>
          </w:p>
        </w:tc>
        <w:tc>
          <w:tcPr>
            <w:tcW w:w="1685" w:type="dxa"/>
          </w:tcPr>
          <w:p w14:paraId="520EC360" w14:textId="77777777" w:rsidR="0021622F" w:rsidRPr="007635C7" w:rsidRDefault="0021622F" w:rsidP="00B0021C">
            <w:pPr>
              <w:jc w:val="center"/>
              <w:rPr>
                <w:rFonts w:ascii="Times New Roman" w:hAnsi="Times New Roman" w:cs="Times New Roman"/>
              </w:rPr>
            </w:pPr>
            <w:r w:rsidRPr="007635C7">
              <w:rPr>
                <w:rFonts w:ascii="Times New Roman" w:hAnsi="Times New Roman" w:cs="Times New Roman"/>
              </w:rPr>
              <w:t>14.12%</w:t>
            </w:r>
          </w:p>
        </w:tc>
        <w:tc>
          <w:tcPr>
            <w:tcW w:w="1685" w:type="dxa"/>
          </w:tcPr>
          <w:p w14:paraId="1B6A0B53" w14:textId="6A2DFA69" w:rsidR="0021622F" w:rsidRPr="007635C7" w:rsidRDefault="005542C7" w:rsidP="00B0021C">
            <w:pPr>
              <w:jc w:val="center"/>
              <w:rPr>
                <w:rFonts w:ascii="Times New Roman" w:hAnsi="Times New Roman" w:cs="Times New Roman"/>
              </w:rPr>
            </w:pPr>
            <w:r w:rsidRPr="007635C7">
              <w:rPr>
                <w:rFonts w:ascii="Times New Roman" w:hAnsi="Times New Roman" w:cs="Times New Roman"/>
              </w:rPr>
              <w:t>14.12%</w:t>
            </w:r>
          </w:p>
        </w:tc>
      </w:tr>
      <w:tr w:rsidR="0021622F" w14:paraId="55AF53E6" w14:textId="77777777" w:rsidTr="007635C7">
        <w:trPr>
          <w:trHeight w:val="293"/>
        </w:trPr>
        <w:tc>
          <w:tcPr>
            <w:tcW w:w="1008" w:type="dxa"/>
          </w:tcPr>
          <w:p w14:paraId="3666CECE" w14:textId="77777777" w:rsidR="0021622F" w:rsidRDefault="0021622F" w:rsidP="007635C7">
            <w:pPr>
              <w:rPr>
                <w:rFonts w:ascii="Times New Roman" w:hAnsi="Times New Roman" w:cs="Times New Roman"/>
                <w:b/>
              </w:rPr>
            </w:pPr>
            <w:r>
              <w:rPr>
                <w:rFonts w:ascii="Times New Roman" w:hAnsi="Times New Roman" w:cs="Times New Roman"/>
                <w:b/>
              </w:rPr>
              <w:t>SB6</w:t>
            </w:r>
          </w:p>
        </w:tc>
        <w:tc>
          <w:tcPr>
            <w:tcW w:w="1685" w:type="dxa"/>
          </w:tcPr>
          <w:p w14:paraId="21187F77" w14:textId="77777777" w:rsidR="0021622F" w:rsidRPr="007635C7" w:rsidRDefault="0021622F" w:rsidP="00B0021C">
            <w:pPr>
              <w:jc w:val="center"/>
              <w:rPr>
                <w:rFonts w:ascii="Times New Roman" w:hAnsi="Times New Roman" w:cs="Times New Roman"/>
              </w:rPr>
            </w:pPr>
            <w:r w:rsidRPr="007635C7">
              <w:rPr>
                <w:rFonts w:ascii="Times New Roman" w:hAnsi="Times New Roman" w:cs="Times New Roman"/>
              </w:rPr>
              <w:t>34.12%</w:t>
            </w:r>
          </w:p>
        </w:tc>
        <w:tc>
          <w:tcPr>
            <w:tcW w:w="1685" w:type="dxa"/>
          </w:tcPr>
          <w:p w14:paraId="43DECEC6" w14:textId="00EC8F40" w:rsidR="0021622F" w:rsidRPr="007635C7" w:rsidRDefault="005542C7" w:rsidP="00B0021C">
            <w:pPr>
              <w:jc w:val="center"/>
              <w:rPr>
                <w:rFonts w:ascii="Times New Roman" w:hAnsi="Times New Roman" w:cs="Times New Roman"/>
              </w:rPr>
            </w:pPr>
            <w:r w:rsidRPr="007635C7">
              <w:rPr>
                <w:rFonts w:ascii="Times New Roman" w:hAnsi="Times New Roman" w:cs="Times New Roman"/>
              </w:rPr>
              <w:t>34.12%</w:t>
            </w:r>
          </w:p>
        </w:tc>
      </w:tr>
      <w:tr w:rsidR="0021622F" w14:paraId="3D9227C9" w14:textId="77777777" w:rsidTr="007635C7">
        <w:trPr>
          <w:trHeight w:val="276"/>
        </w:trPr>
        <w:tc>
          <w:tcPr>
            <w:tcW w:w="1008" w:type="dxa"/>
          </w:tcPr>
          <w:p w14:paraId="423293D1" w14:textId="23177AE4" w:rsidR="0021622F" w:rsidRDefault="0021622F" w:rsidP="007635C7">
            <w:pPr>
              <w:rPr>
                <w:rFonts w:ascii="Times New Roman" w:hAnsi="Times New Roman" w:cs="Times New Roman"/>
                <w:b/>
              </w:rPr>
            </w:pPr>
            <w:r>
              <w:rPr>
                <w:rFonts w:ascii="Times New Roman" w:hAnsi="Times New Roman" w:cs="Times New Roman"/>
                <w:b/>
              </w:rPr>
              <w:t>SB7</w:t>
            </w:r>
            <w:r w:rsidR="00D1742D">
              <w:rPr>
                <w:rFonts w:ascii="Times New Roman" w:hAnsi="Times New Roman" w:cs="Times New Roman"/>
                <w:b/>
              </w:rPr>
              <w:t>*</w:t>
            </w:r>
          </w:p>
        </w:tc>
        <w:tc>
          <w:tcPr>
            <w:tcW w:w="1685" w:type="dxa"/>
          </w:tcPr>
          <w:p w14:paraId="295D9D08" w14:textId="77777777" w:rsidR="0021622F" w:rsidRPr="007635C7" w:rsidRDefault="0021622F" w:rsidP="00B0021C">
            <w:pPr>
              <w:jc w:val="center"/>
              <w:rPr>
                <w:rFonts w:ascii="Times New Roman" w:hAnsi="Times New Roman" w:cs="Times New Roman"/>
              </w:rPr>
            </w:pPr>
            <w:r w:rsidRPr="007635C7">
              <w:rPr>
                <w:rFonts w:ascii="Times New Roman" w:hAnsi="Times New Roman" w:cs="Times New Roman"/>
              </w:rPr>
              <w:t>0.00%</w:t>
            </w:r>
          </w:p>
        </w:tc>
        <w:tc>
          <w:tcPr>
            <w:tcW w:w="1685" w:type="dxa"/>
          </w:tcPr>
          <w:p w14:paraId="075E0929" w14:textId="0E403C75" w:rsidR="0021622F" w:rsidRPr="007635C7" w:rsidRDefault="005542C7" w:rsidP="00B0021C">
            <w:pPr>
              <w:jc w:val="center"/>
              <w:rPr>
                <w:rFonts w:ascii="Times New Roman" w:hAnsi="Times New Roman" w:cs="Times New Roman"/>
              </w:rPr>
            </w:pPr>
            <w:r w:rsidRPr="007635C7">
              <w:rPr>
                <w:rFonts w:ascii="Times New Roman" w:hAnsi="Times New Roman" w:cs="Times New Roman"/>
              </w:rPr>
              <w:t>0.00%</w:t>
            </w:r>
          </w:p>
        </w:tc>
      </w:tr>
      <w:tr w:rsidR="0021622F" w14:paraId="0B24728D" w14:textId="77777777" w:rsidTr="007635C7">
        <w:trPr>
          <w:trHeight w:val="293"/>
        </w:trPr>
        <w:tc>
          <w:tcPr>
            <w:tcW w:w="1008" w:type="dxa"/>
          </w:tcPr>
          <w:p w14:paraId="2B0D2535" w14:textId="77777777" w:rsidR="0021622F" w:rsidRDefault="0021622F" w:rsidP="007635C7">
            <w:pPr>
              <w:rPr>
                <w:rFonts w:ascii="Times New Roman" w:hAnsi="Times New Roman" w:cs="Times New Roman"/>
                <w:b/>
              </w:rPr>
            </w:pPr>
            <w:r>
              <w:rPr>
                <w:rFonts w:ascii="Times New Roman" w:hAnsi="Times New Roman" w:cs="Times New Roman"/>
                <w:b/>
              </w:rPr>
              <w:t>SB8</w:t>
            </w:r>
          </w:p>
        </w:tc>
        <w:tc>
          <w:tcPr>
            <w:tcW w:w="1685" w:type="dxa"/>
          </w:tcPr>
          <w:p w14:paraId="32593E44" w14:textId="77777777" w:rsidR="0021622F" w:rsidRPr="007635C7" w:rsidRDefault="0021622F" w:rsidP="00B0021C">
            <w:pPr>
              <w:jc w:val="center"/>
              <w:rPr>
                <w:rFonts w:ascii="Times New Roman" w:hAnsi="Times New Roman" w:cs="Times New Roman"/>
              </w:rPr>
            </w:pPr>
            <w:r w:rsidRPr="007635C7">
              <w:rPr>
                <w:rFonts w:ascii="Times New Roman" w:hAnsi="Times New Roman" w:cs="Times New Roman"/>
              </w:rPr>
              <w:t>27.06%</w:t>
            </w:r>
          </w:p>
        </w:tc>
        <w:tc>
          <w:tcPr>
            <w:tcW w:w="1685" w:type="dxa"/>
          </w:tcPr>
          <w:p w14:paraId="24B692A4" w14:textId="515BFC71" w:rsidR="0021622F" w:rsidRPr="007635C7" w:rsidRDefault="005542C7" w:rsidP="00B0021C">
            <w:pPr>
              <w:jc w:val="center"/>
              <w:rPr>
                <w:rFonts w:ascii="Times New Roman" w:hAnsi="Times New Roman" w:cs="Times New Roman"/>
              </w:rPr>
            </w:pPr>
            <w:r w:rsidRPr="007635C7">
              <w:rPr>
                <w:rFonts w:ascii="Times New Roman" w:hAnsi="Times New Roman" w:cs="Times New Roman"/>
              </w:rPr>
              <w:t>27.06%</w:t>
            </w:r>
          </w:p>
        </w:tc>
      </w:tr>
      <w:tr w:rsidR="0021622F" w14:paraId="612F2B11" w14:textId="77777777" w:rsidTr="007635C7">
        <w:trPr>
          <w:trHeight w:val="276"/>
        </w:trPr>
        <w:tc>
          <w:tcPr>
            <w:tcW w:w="1008" w:type="dxa"/>
          </w:tcPr>
          <w:p w14:paraId="104B3DF4" w14:textId="77777777" w:rsidR="0021622F" w:rsidRDefault="0021622F" w:rsidP="007635C7">
            <w:pPr>
              <w:rPr>
                <w:rFonts w:ascii="Times New Roman" w:hAnsi="Times New Roman" w:cs="Times New Roman"/>
                <w:b/>
              </w:rPr>
            </w:pPr>
            <w:r>
              <w:rPr>
                <w:rFonts w:ascii="Times New Roman" w:hAnsi="Times New Roman" w:cs="Times New Roman"/>
                <w:b/>
              </w:rPr>
              <w:t>SB9</w:t>
            </w:r>
          </w:p>
        </w:tc>
        <w:tc>
          <w:tcPr>
            <w:tcW w:w="1685" w:type="dxa"/>
          </w:tcPr>
          <w:p w14:paraId="31946BFE" w14:textId="77777777" w:rsidR="0021622F" w:rsidRPr="007635C7" w:rsidRDefault="0021622F" w:rsidP="00B0021C">
            <w:pPr>
              <w:jc w:val="center"/>
              <w:rPr>
                <w:rFonts w:ascii="Times New Roman" w:hAnsi="Times New Roman" w:cs="Times New Roman"/>
              </w:rPr>
            </w:pPr>
            <w:r w:rsidRPr="007635C7">
              <w:rPr>
                <w:rFonts w:ascii="Times New Roman" w:hAnsi="Times New Roman" w:cs="Times New Roman"/>
              </w:rPr>
              <w:t>18.82%</w:t>
            </w:r>
          </w:p>
        </w:tc>
        <w:tc>
          <w:tcPr>
            <w:tcW w:w="1685" w:type="dxa"/>
          </w:tcPr>
          <w:p w14:paraId="25FFCB83" w14:textId="50F05946" w:rsidR="0021622F" w:rsidRPr="007635C7" w:rsidRDefault="005542C7" w:rsidP="00B0021C">
            <w:pPr>
              <w:jc w:val="center"/>
              <w:rPr>
                <w:rFonts w:ascii="Times New Roman" w:hAnsi="Times New Roman" w:cs="Times New Roman"/>
              </w:rPr>
            </w:pPr>
            <w:r w:rsidRPr="007635C7">
              <w:rPr>
                <w:rFonts w:ascii="Times New Roman" w:hAnsi="Times New Roman" w:cs="Times New Roman"/>
              </w:rPr>
              <w:t>18.82%</w:t>
            </w:r>
          </w:p>
        </w:tc>
      </w:tr>
      <w:tr w:rsidR="0021622F" w14:paraId="7E58CDEE" w14:textId="77777777" w:rsidTr="007635C7">
        <w:trPr>
          <w:trHeight w:val="276"/>
        </w:trPr>
        <w:tc>
          <w:tcPr>
            <w:tcW w:w="1008" w:type="dxa"/>
          </w:tcPr>
          <w:p w14:paraId="69941A24" w14:textId="77777777" w:rsidR="0021622F" w:rsidRDefault="0021622F" w:rsidP="00B0021C">
            <w:pPr>
              <w:jc w:val="center"/>
              <w:rPr>
                <w:rFonts w:ascii="Times New Roman" w:hAnsi="Times New Roman" w:cs="Times New Roman"/>
                <w:b/>
              </w:rPr>
            </w:pPr>
            <w:r>
              <w:rPr>
                <w:rFonts w:ascii="Times New Roman" w:hAnsi="Times New Roman" w:cs="Times New Roman"/>
                <w:b/>
              </w:rPr>
              <w:t>Average</w:t>
            </w:r>
          </w:p>
        </w:tc>
        <w:tc>
          <w:tcPr>
            <w:tcW w:w="1685" w:type="dxa"/>
          </w:tcPr>
          <w:p w14:paraId="71BBD7A7" w14:textId="2F9DA8E6" w:rsidR="0021622F" w:rsidRPr="007635C7" w:rsidRDefault="005542C7" w:rsidP="00B0021C">
            <w:pPr>
              <w:jc w:val="center"/>
              <w:rPr>
                <w:rFonts w:ascii="Times New Roman" w:hAnsi="Times New Roman" w:cs="Times New Roman"/>
              </w:rPr>
            </w:pPr>
            <w:r w:rsidRPr="007635C7">
              <w:rPr>
                <w:rFonts w:ascii="Times New Roman" w:hAnsi="Times New Roman" w:cs="Times New Roman"/>
              </w:rPr>
              <w:t>18.17%</w:t>
            </w:r>
          </w:p>
        </w:tc>
        <w:tc>
          <w:tcPr>
            <w:tcW w:w="1685" w:type="dxa"/>
          </w:tcPr>
          <w:p w14:paraId="4E4D162E" w14:textId="1EEA22F9" w:rsidR="0021622F" w:rsidRPr="007635C7" w:rsidRDefault="005542C7" w:rsidP="00B0021C">
            <w:pPr>
              <w:jc w:val="center"/>
              <w:rPr>
                <w:rFonts w:ascii="Times New Roman" w:hAnsi="Times New Roman" w:cs="Times New Roman"/>
              </w:rPr>
            </w:pPr>
            <w:r w:rsidRPr="007635C7">
              <w:rPr>
                <w:rFonts w:ascii="Times New Roman" w:hAnsi="Times New Roman" w:cs="Times New Roman"/>
              </w:rPr>
              <w:t>18.17%</w:t>
            </w:r>
          </w:p>
        </w:tc>
      </w:tr>
    </w:tbl>
    <w:tbl>
      <w:tblPr>
        <w:tblStyle w:val="TableGrid"/>
        <w:tblpPr w:leftFromText="180" w:rightFromText="180" w:vertAnchor="text" w:horzAnchor="page" w:tblpX="6549" w:tblpY="79"/>
        <w:tblW w:w="4839" w:type="dxa"/>
        <w:tblLook w:val="04A0" w:firstRow="1" w:lastRow="0" w:firstColumn="1" w:lastColumn="0" w:noHBand="0" w:noVBand="1"/>
      </w:tblPr>
      <w:tblGrid>
        <w:gridCol w:w="1469"/>
        <w:gridCol w:w="1685"/>
        <w:gridCol w:w="1685"/>
      </w:tblGrid>
      <w:tr w:rsidR="0021622F" w14:paraId="72B0D4E3" w14:textId="77777777" w:rsidTr="0021622F">
        <w:tc>
          <w:tcPr>
            <w:tcW w:w="4839" w:type="dxa"/>
            <w:gridSpan w:val="3"/>
          </w:tcPr>
          <w:p w14:paraId="47148B56" w14:textId="57A0634A" w:rsidR="0021622F" w:rsidRDefault="0021622F" w:rsidP="0021622F">
            <w:pPr>
              <w:jc w:val="center"/>
              <w:rPr>
                <w:rFonts w:ascii="Times New Roman" w:hAnsi="Times New Roman" w:cs="Times New Roman"/>
                <w:b/>
              </w:rPr>
            </w:pPr>
            <w:r>
              <w:rPr>
                <w:rFonts w:ascii="Times New Roman" w:hAnsi="Times New Roman" w:cs="Times New Roman"/>
                <w:b/>
              </w:rPr>
              <w:t>Peak Hours</w:t>
            </w:r>
            <w:r w:rsidR="00B0021C">
              <w:rPr>
                <w:rFonts w:ascii="Times New Roman" w:hAnsi="Times New Roman" w:cs="Times New Roman"/>
                <w:b/>
              </w:rPr>
              <w:t xml:space="preserve"> Missing Data</w:t>
            </w:r>
          </w:p>
          <w:p w14:paraId="7A3231E3" w14:textId="77777777" w:rsidR="0021622F" w:rsidRDefault="0021622F" w:rsidP="0021622F">
            <w:pPr>
              <w:jc w:val="center"/>
              <w:rPr>
                <w:rFonts w:ascii="Times New Roman" w:hAnsi="Times New Roman" w:cs="Times New Roman"/>
                <w:b/>
              </w:rPr>
            </w:pPr>
            <w:r>
              <w:rPr>
                <w:rFonts w:ascii="Times New Roman" w:hAnsi="Times New Roman" w:cs="Times New Roman"/>
                <w:b/>
              </w:rPr>
              <w:t>November 2014</w:t>
            </w:r>
          </w:p>
        </w:tc>
      </w:tr>
      <w:tr w:rsidR="0021622F" w14:paraId="0BCE7F78" w14:textId="77777777" w:rsidTr="0021622F">
        <w:tc>
          <w:tcPr>
            <w:tcW w:w="1469" w:type="dxa"/>
          </w:tcPr>
          <w:p w14:paraId="04E3F963" w14:textId="77777777" w:rsidR="0021622F" w:rsidRDefault="0021622F" w:rsidP="0021622F">
            <w:pPr>
              <w:jc w:val="center"/>
              <w:rPr>
                <w:rFonts w:ascii="Times New Roman" w:hAnsi="Times New Roman" w:cs="Times New Roman"/>
                <w:b/>
              </w:rPr>
            </w:pPr>
            <w:r>
              <w:rPr>
                <w:rFonts w:ascii="Times New Roman" w:hAnsi="Times New Roman" w:cs="Times New Roman"/>
                <w:b/>
              </w:rPr>
              <w:t>Direction</w:t>
            </w:r>
          </w:p>
        </w:tc>
        <w:tc>
          <w:tcPr>
            <w:tcW w:w="1685" w:type="dxa"/>
          </w:tcPr>
          <w:p w14:paraId="38E2F440" w14:textId="77777777" w:rsidR="0021622F" w:rsidRDefault="0021622F" w:rsidP="0021622F">
            <w:pPr>
              <w:jc w:val="center"/>
              <w:rPr>
                <w:rFonts w:ascii="Times New Roman" w:hAnsi="Times New Roman" w:cs="Times New Roman"/>
                <w:b/>
              </w:rPr>
            </w:pPr>
            <w:r>
              <w:rPr>
                <w:rFonts w:ascii="Times New Roman" w:hAnsi="Times New Roman" w:cs="Times New Roman"/>
                <w:b/>
              </w:rPr>
              <w:t>Missing Speeds</w:t>
            </w:r>
          </w:p>
        </w:tc>
        <w:tc>
          <w:tcPr>
            <w:tcW w:w="1685" w:type="dxa"/>
          </w:tcPr>
          <w:p w14:paraId="75C1184F" w14:textId="77777777" w:rsidR="0021622F" w:rsidRDefault="0021622F" w:rsidP="0021622F">
            <w:pPr>
              <w:jc w:val="center"/>
              <w:rPr>
                <w:rFonts w:ascii="Times New Roman" w:hAnsi="Times New Roman" w:cs="Times New Roman"/>
                <w:b/>
              </w:rPr>
            </w:pPr>
            <w:r>
              <w:rPr>
                <w:rFonts w:ascii="Times New Roman" w:hAnsi="Times New Roman" w:cs="Times New Roman"/>
                <w:b/>
              </w:rPr>
              <w:t>Missing Counts</w:t>
            </w:r>
          </w:p>
        </w:tc>
      </w:tr>
      <w:tr w:rsidR="0021622F" w14:paraId="05B4EC8E" w14:textId="77777777" w:rsidTr="0021622F">
        <w:tc>
          <w:tcPr>
            <w:tcW w:w="1469" w:type="dxa"/>
          </w:tcPr>
          <w:p w14:paraId="0BFCE04F" w14:textId="77777777" w:rsidR="0021622F" w:rsidRDefault="0021622F" w:rsidP="007635C7">
            <w:pPr>
              <w:rPr>
                <w:rFonts w:ascii="Times New Roman" w:hAnsi="Times New Roman" w:cs="Times New Roman"/>
                <w:b/>
              </w:rPr>
            </w:pPr>
            <w:r>
              <w:rPr>
                <w:rFonts w:ascii="Times New Roman" w:hAnsi="Times New Roman" w:cs="Times New Roman"/>
                <w:b/>
              </w:rPr>
              <w:t>South Bound</w:t>
            </w:r>
          </w:p>
        </w:tc>
        <w:tc>
          <w:tcPr>
            <w:tcW w:w="1685" w:type="dxa"/>
          </w:tcPr>
          <w:p w14:paraId="7F35F5A3" w14:textId="7162B025" w:rsidR="0021622F" w:rsidRPr="007635C7" w:rsidRDefault="0095123A" w:rsidP="0021622F">
            <w:pPr>
              <w:jc w:val="center"/>
              <w:rPr>
                <w:rFonts w:ascii="Times New Roman" w:hAnsi="Times New Roman" w:cs="Times New Roman"/>
              </w:rPr>
            </w:pPr>
            <w:r w:rsidRPr="007635C7">
              <w:rPr>
                <w:rFonts w:ascii="Times New Roman" w:hAnsi="Times New Roman" w:cs="Times New Roman"/>
              </w:rPr>
              <w:t>4.73%</w:t>
            </w:r>
          </w:p>
        </w:tc>
        <w:tc>
          <w:tcPr>
            <w:tcW w:w="1685" w:type="dxa"/>
          </w:tcPr>
          <w:p w14:paraId="541D5E3B" w14:textId="0E72E9D4" w:rsidR="0021622F" w:rsidRPr="007635C7" w:rsidRDefault="00C40929" w:rsidP="0021622F">
            <w:pPr>
              <w:jc w:val="center"/>
              <w:rPr>
                <w:rFonts w:ascii="Times New Roman" w:hAnsi="Times New Roman" w:cs="Times New Roman"/>
              </w:rPr>
            </w:pPr>
            <w:r w:rsidRPr="007635C7">
              <w:rPr>
                <w:rFonts w:ascii="Times New Roman" w:hAnsi="Times New Roman" w:cs="Times New Roman"/>
              </w:rPr>
              <w:t>4.73%</w:t>
            </w:r>
          </w:p>
        </w:tc>
      </w:tr>
      <w:tr w:rsidR="0021622F" w14:paraId="01C425A5" w14:textId="77777777" w:rsidTr="0021622F">
        <w:tc>
          <w:tcPr>
            <w:tcW w:w="1469" w:type="dxa"/>
          </w:tcPr>
          <w:p w14:paraId="08E3C560" w14:textId="77777777" w:rsidR="0021622F" w:rsidRDefault="0021622F" w:rsidP="007635C7">
            <w:pPr>
              <w:rPr>
                <w:rFonts w:ascii="Times New Roman" w:hAnsi="Times New Roman" w:cs="Times New Roman"/>
                <w:b/>
              </w:rPr>
            </w:pPr>
            <w:r>
              <w:rPr>
                <w:rFonts w:ascii="Times New Roman" w:hAnsi="Times New Roman" w:cs="Times New Roman"/>
                <w:b/>
              </w:rPr>
              <w:t>East Bound</w:t>
            </w:r>
          </w:p>
        </w:tc>
        <w:tc>
          <w:tcPr>
            <w:tcW w:w="1685" w:type="dxa"/>
          </w:tcPr>
          <w:p w14:paraId="2517B9C9" w14:textId="59E8E300" w:rsidR="0021622F" w:rsidRPr="007635C7" w:rsidRDefault="00B23AAA" w:rsidP="0021622F">
            <w:pPr>
              <w:jc w:val="center"/>
              <w:rPr>
                <w:rFonts w:ascii="Times New Roman" w:hAnsi="Times New Roman" w:cs="Times New Roman"/>
              </w:rPr>
            </w:pPr>
            <w:r w:rsidRPr="007635C7">
              <w:rPr>
                <w:rFonts w:ascii="Times New Roman" w:hAnsi="Times New Roman" w:cs="Times New Roman"/>
              </w:rPr>
              <w:t>1.17%</w:t>
            </w:r>
          </w:p>
        </w:tc>
        <w:tc>
          <w:tcPr>
            <w:tcW w:w="1685" w:type="dxa"/>
          </w:tcPr>
          <w:p w14:paraId="1A3F198E" w14:textId="631C6BAD" w:rsidR="0021622F" w:rsidRPr="007635C7" w:rsidRDefault="00D84557" w:rsidP="0021622F">
            <w:pPr>
              <w:jc w:val="center"/>
              <w:rPr>
                <w:rFonts w:ascii="Times New Roman" w:hAnsi="Times New Roman" w:cs="Times New Roman"/>
              </w:rPr>
            </w:pPr>
            <w:r w:rsidRPr="007635C7">
              <w:rPr>
                <w:rFonts w:ascii="Times New Roman" w:hAnsi="Times New Roman" w:cs="Times New Roman"/>
              </w:rPr>
              <w:t>1.31%</w:t>
            </w:r>
          </w:p>
        </w:tc>
      </w:tr>
      <w:tr w:rsidR="0021622F" w14:paraId="76409E53" w14:textId="77777777" w:rsidTr="0021622F">
        <w:tc>
          <w:tcPr>
            <w:tcW w:w="1469" w:type="dxa"/>
          </w:tcPr>
          <w:p w14:paraId="5CE4E23D" w14:textId="77777777" w:rsidR="0021622F" w:rsidRDefault="0021622F" w:rsidP="007635C7">
            <w:pPr>
              <w:rPr>
                <w:rFonts w:ascii="Times New Roman" w:hAnsi="Times New Roman" w:cs="Times New Roman"/>
                <w:b/>
              </w:rPr>
            </w:pPr>
            <w:r>
              <w:rPr>
                <w:rFonts w:ascii="Times New Roman" w:hAnsi="Times New Roman" w:cs="Times New Roman"/>
                <w:b/>
              </w:rPr>
              <w:t>North Bound</w:t>
            </w:r>
          </w:p>
        </w:tc>
        <w:tc>
          <w:tcPr>
            <w:tcW w:w="1685" w:type="dxa"/>
          </w:tcPr>
          <w:p w14:paraId="53C819F3" w14:textId="46B2546F" w:rsidR="0021622F" w:rsidRPr="007635C7" w:rsidRDefault="00B40786" w:rsidP="0021622F">
            <w:pPr>
              <w:jc w:val="center"/>
              <w:rPr>
                <w:rFonts w:ascii="Times New Roman" w:hAnsi="Times New Roman" w:cs="Times New Roman"/>
              </w:rPr>
            </w:pPr>
            <w:r w:rsidRPr="007635C7">
              <w:rPr>
                <w:rFonts w:ascii="Times New Roman" w:hAnsi="Times New Roman" w:cs="Times New Roman"/>
              </w:rPr>
              <w:t>1.03%</w:t>
            </w:r>
          </w:p>
        </w:tc>
        <w:tc>
          <w:tcPr>
            <w:tcW w:w="1685" w:type="dxa"/>
          </w:tcPr>
          <w:p w14:paraId="3E985D50" w14:textId="672BD869" w:rsidR="0021622F" w:rsidRPr="007635C7" w:rsidRDefault="00A27DEE" w:rsidP="0021622F">
            <w:pPr>
              <w:jc w:val="center"/>
              <w:rPr>
                <w:rFonts w:ascii="Times New Roman" w:hAnsi="Times New Roman" w:cs="Times New Roman"/>
              </w:rPr>
            </w:pPr>
            <w:r w:rsidRPr="007635C7">
              <w:rPr>
                <w:rFonts w:ascii="Times New Roman" w:hAnsi="Times New Roman" w:cs="Times New Roman"/>
              </w:rPr>
              <w:t>1.60%</w:t>
            </w:r>
          </w:p>
        </w:tc>
      </w:tr>
      <w:tr w:rsidR="0021622F" w14:paraId="26E18A6E" w14:textId="77777777" w:rsidTr="0021622F">
        <w:tc>
          <w:tcPr>
            <w:tcW w:w="1469" w:type="dxa"/>
          </w:tcPr>
          <w:p w14:paraId="2806D54F" w14:textId="77777777" w:rsidR="0021622F" w:rsidRDefault="0021622F" w:rsidP="0021622F">
            <w:pPr>
              <w:jc w:val="center"/>
              <w:rPr>
                <w:rFonts w:ascii="Times New Roman" w:hAnsi="Times New Roman" w:cs="Times New Roman"/>
                <w:b/>
              </w:rPr>
            </w:pPr>
            <w:r>
              <w:rPr>
                <w:rFonts w:ascii="Times New Roman" w:hAnsi="Times New Roman" w:cs="Times New Roman"/>
                <w:b/>
              </w:rPr>
              <w:t>Average</w:t>
            </w:r>
          </w:p>
        </w:tc>
        <w:tc>
          <w:tcPr>
            <w:tcW w:w="1685" w:type="dxa"/>
          </w:tcPr>
          <w:p w14:paraId="2931F49E" w14:textId="5DAF5869" w:rsidR="0021622F" w:rsidRPr="007635C7" w:rsidRDefault="00A27DEE" w:rsidP="0021622F">
            <w:pPr>
              <w:jc w:val="center"/>
              <w:rPr>
                <w:rFonts w:ascii="Times New Roman" w:hAnsi="Times New Roman" w:cs="Times New Roman"/>
              </w:rPr>
            </w:pPr>
            <w:r w:rsidRPr="007635C7">
              <w:rPr>
                <w:rFonts w:ascii="Times New Roman" w:hAnsi="Times New Roman" w:cs="Times New Roman"/>
              </w:rPr>
              <w:t>2.31%</w:t>
            </w:r>
          </w:p>
        </w:tc>
        <w:tc>
          <w:tcPr>
            <w:tcW w:w="1685" w:type="dxa"/>
          </w:tcPr>
          <w:p w14:paraId="7C821EB9" w14:textId="7868D40C" w:rsidR="0021622F" w:rsidRPr="007635C7" w:rsidRDefault="009A33FC" w:rsidP="0021622F">
            <w:pPr>
              <w:jc w:val="center"/>
              <w:rPr>
                <w:rFonts w:ascii="Times New Roman" w:hAnsi="Times New Roman" w:cs="Times New Roman"/>
              </w:rPr>
            </w:pPr>
            <w:r w:rsidRPr="007635C7">
              <w:rPr>
                <w:rFonts w:ascii="Times New Roman" w:hAnsi="Times New Roman" w:cs="Times New Roman"/>
              </w:rPr>
              <w:t>2.55%</w:t>
            </w:r>
          </w:p>
        </w:tc>
      </w:tr>
    </w:tbl>
    <w:p w14:paraId="012D1884" w14:textId="192EC3BD" w:rsidR="0021622F" w:rsidRDefault="0021622F" w:rsidP="007635C7">
      <w:pPr>
        <w:jc w:val="both"/>
        <w:rPr>
          <w:rFonts w:ascii="Times New Roman" w:hAnsi="Times New Roman" w:cs="Times New Roman"/>
          <w:b/>
        </w:rPr>
      </w:pPr>
    </w:p>
    <w:p w14:paraId="3FE4112D" w14:textId="6FE3E3D6" w:rsidR="00A27DEE" w:rsidRPr="007635C7" w:rsidRDefault="00A27DEE" w:rsidP="007635C7">
      <w:pPr>
        <w:jc w:val="both"/>
        <w:rPr>
          <w:rFonts w:ascii="Times New Roman" w:hAnsi="Times New Roman" w:cs="Times New Roman"/>
        </w:rPr>
      </w:pPr>
      <w:r w:rsidRPr="007635C7">
        <w:rPr>
          <w:rFonts w:ascii="Times New Roman" w:hAnsi="Times New Roman" w:cs="Times New Roman"/>
        </w:rPr>
        <w:t>Note:</w:t>
      </w:r>
      <w:r>
        <w:rPr>
          <w:rFonts w:ascii="Times New Roman" w:hAnsi="Times New Roman" w:cs="Times New Roman"/>
        </w:rPr>
        <w:t xml:space="preserve"> The missing counts section of </w:t>
      </w:r>
      <w:commentRangeStart w:id="200"/>
      <w:r>
        <w:rPr>
          <w:rFonts w:ascii="Times New Roman" w:hAnsi="Times New Roman" w:cs="Times New Roman"/>
        </w:rPr>
        <w:t xml:space="preserve">this table </w:t>
      </w:r>
      <w:commentRangeEnd w:id="200"/>
      <w:r w:rsidR="0094712B">
        <w:rPr>
          <w:rStyle w:val="CommentReference"/>
        </w:rPr>
        <w:commentReference w:id="200"/>
      </w:r>
      <w:r>
        <w:rPr>
          <w:rFonts w:ascii="Times New Roman" w:hAnsi="Times New Roman" w:cs="Times New Roman"/>
        </w:rPr>
        <w:t>does not consider sensors NB1, NB3, NB4 and EB2, since they did not report any count readings.</w:t>
      </w:r>
    </w:p>
    <w:p w14:paraId="2622A2E9" w14:textId="05DCB04F" w:rsidR="00F04D2D" w:rsidRPr="007635C7" w:rsidRDefault="00F04D2D" w:rsidP="007635C7">
      <w:pPr>
        <w:jc w:val="both"/>
        <w:rPr>
          <w:rFonts w:ascii="Times New Roman" w:hAnsi="Times New Roman" w:cs="Times New Roman"/>
        </w:rPr>
        <w:sectPr w:rsidR="00F04D2D" w:rsidRPr="007635C7" w:rsidSect="007635C7">
          <w:type w:val="continuous"/>
          <w:pgSz w:w="12240" w:h="15840"/>
          <w:pgMar w:top="1440" w:right="1440" w:bottom="1440" w:left="1440" w:header="720" w:footer="720" w:gutter="0"/>
          <w:cols w:num="2" w:space="720"/>
          <w:docGrid w:linePitch="360"/>
        </w:sectPr>
      </w:pPr>
    </w:p>
    <w:p w14:paraId="4B75A028" w14:textId="0217D8B0" w:rsidR="00C92341" w:rsidRDefault="00C92341" w:rsidP="007635C7">
      <w:pPr>
        <w:jc w:val="both"/>
        <w:rPr>
          <w:rFonts w:ascii="Times New Roman" w:hAnsi="Times New Roman" w:cs="Times New Roman"/>
          <w:b/>
        </w:rPr>
      </w:pPr>
    </w:p>
    <w:p w14:paraId="1142D655" w14:textId="77777777" w:rsidR="00C92341" w:rsidRDefault="00C92341" w:rsidP="00E66978">
      <w:pPr>
        <w:ind w:left="360"/>
        <w:jc w:val="both"/>
        <w:rPr>
          <w:rFonts w:ascii="Times New Roman" w:hAnsi="Times New Roman" w:cs="Times New Roman"/>
          <w:b/>
        </w:rPr>
        <w:sectPr w:rsidR="00C92341" w:rsidSect="007635C7">
          <w:type w:val="continuous"/>
          <w:pgSz w:w="12240" w:h="15840"/>
          <w:pgMar w:top="1440" w:right="1440" w:bottom="1440" w:left="1440" w:header="720" w:footer="720" w:gutter="0"/>
          <w:cols w:num="2" w:space="720"/>
          <w:docGrid w:linePitch="360"/>
        </w:sectPr>
      </w:pPr>
    </w:p>
    <w:p w14:paraId="2B30F3C3" w14:textId="2A3D6B1C" w:rsidR="00C92341" w:rsidRDefault="00C92341">
      <w:pPr>
        <w:ind w:left="360"/>
        <w:jc w:val="both"/>
        <w:rPr>
          <w:rFonts w:ascii="Times New Roman" w:hAnsi="Times New Roman" w:cs="Times New Roman"/>
          <w:b/>
        </w:rPr>
      </w:pPr>
    </w:p>
    <w:p w14:paraId="1FE61C1C" w14:textId="77777777" w:rsidR="00C92341" w:rsidRDefault="00C92341" w:rsidP="007635C7">
      <w:pPr>
        <w:jc w:val="both"/>
        <w:rPr>
          <w:rFonts w:ascii="Times New Roman" w:hAnsi="Times New Roman" w:cs="Times New Roman"/>
          <w:b/>
        </w:rPr>
      </w:pPr>
    </w:p>
    <w:p w14:paraId="40DBC4A4" w14:textId="77777777" w:rsidR="001F42FB" w:rsidRDefault="001F42FB" w:rsidP="007635C7">
      <w:pPr>
        <w:jc w:val="both"/>
        <w:rPr>
          <w:rFonts w:ascii="Times New Roman" w:hAnsi="Times New Roman" w:cs="Times New Roman"/>
          <w:b/>
        </w:rPr>
      </w:pPr>
    </w:p>
    <w:p w14:paraId="5D660F52" w14:textId="77777777" w:rsidR="00D1742D" w:rsidRDefault="00D1742D">
      <w:pPr>
        <w:ind w:left="360"/>
        <w:jc w:val="both"/>
        <w:rPr>
          <w:ins w:id="201" w:author="Li, Yanning" w:date="2015-09-13T22:56:00Z"/>
          <w:rFonts w:ascii="Times New Roman" w:hAnsi="Times New Roman" w:cs="Times New Roman"/>
        </w:rPr>
      </w:pPr>
    </w:p>
    <w:p w14:paraId="6D90BB8A" w14:textId="77777777" w:rsidR="007F4832" w:rsidRDefault="007F4832">
      <w:pPr>
        <w:ind w:left="360"/>
        <w:jc w:val="both"/>
        <w:rPr>
          <w:ins w:id="202" w:author="Li, Yanning" w:date="2015-09-13T22:56:00Z"/>
          <w:rFonts w:ascii="Times New Roman" w:hAnsi="Times New Roman" w:cs="Times New Roman"/>
        </w:rPr>
      </w:pPr>
    </w:p>
    <w:p w14:paraId="729E25BF" w14:textId="77777777" w:rsidR="007F4832" w:rsidRDefault="007F4832">
      <w:pPr>
        <w:ind w:left="360"/>
        <w:jc w:val="both"/>
        <w:rPr>
          <w:ins w:id="203" w:author="Li, Yanning" w:date="2015-09-13T22:57:00Z"/>
          <w:rFonts w:ascii="Times New Roman" w:hAnsi="Times New Roman" w:cs="Times New Roman"/>
        </w:rPr>
      </w:pPr>
    </w:p>
    <w:p w14:paraId="381B0859" w14:textId="77777777" w:rsidR="007F4832" w:rsidRDefault="007F4832">
      <w:pPr>
        <w:ind w:left="360"/>
        <w:jc w:val="both"/>
        <w:rPr>
          <w:rFonts w:ascii="Times New Roman" w:hAnsi="Times New Roman" w:cs="Times New Roman"/>
        </w:rPr>
      </w:pPr>
    </w:p>
    <w:p w14:paraId="380A49DA" w14:textId="30FD3742" w:rsidR="00D1742D" w:rsidRPr="007F4832" w:rsidRDefault="00182221" w:rsidP="007635C7">
      <w:pPr>
        <w:pStyle w:val="ListParagraph"/>
        <w:numPr>
          <w:ilvl w:val="1"/>
          <w:numId w:val="9"/>
        </w:numPr>
        <w:jc w:val="both"/>
        <w:rPr>
          <w:ins w:id="204" w:author="Li, Yanning" w:date="2015-09-13T22:57:00Z"/>
          <w:rFonts w:ascii="Times New Roman" w:hAnsi="Times New Roman" w:cs="Times New Roman"/>
          <w:rPrChange w:id="205" w:author="Li, Yanning" w:date="2015-09-13T22:57:00Z">
            <w:rPr>
              <w:ins w:id="206" w:author="Li, Yanning" w:date="2015-09-13T22:57:00Z"/>
              <w:rFonts w:ascii="Times New Roman" w:hAnsi="Times New Roman" w:cs="Times New Roman"/>
              <w:b/>
            </w:rPr>
          </w:rPrChange>
        </w:rPr>
      </w:pPr>
      <w:commentRangeStart w:id="207"/>
      <w:r>
        <w:rPr>
          <w:rFonts w:ascii="Times New Roman" w:hAnsi="Times New Roman" w:cs="Times New Roman"/>
          <w:b/>
        </w:rPr>
        <w:lastRenderedPageBreak/>
        <w:t>I-80</w:t>
      </w:r>
      <w:commentRangeEnd w:id="207"/>
      <w:r w:rsidR="00D622B2">
        <w:rPr>
          <w:rStyle w:val="CommentReference"/>
        </w:rPr>
        <w:commentReference w:id="207"/>
      </w:r>
    </w:p>
    <w:tbl>
      <w:tblPr>
        <w:tblStyle w:val="TableGrid"/>
        <w:tblpPr w:leftFromText="180" w:rightFromText="180" w:vertAnchor="text" w:horzAnchor="page" w:tblpX="2167" w:tblpY="662"/>
        <w:tblW w:w="0" w:type="auto"/>
        <w:tblLook w:val="04A0" w:firstRow="1" w:lastRow="0" w:firstColumn="1" w:lastColumn="0" w:noHBand="0" w:noVBand="1"/>
        <w:tblPrChange w:id="208" w:author="Juan Carlos Martinez Mori" w:date="2015-09-14T09:07:00Z">
          <w:tblPr>
            <w:tblStyle w:val="TableGrid"/>
            <w:tblpPr w:leftFromText="180" w:rightFromText="180" w:vertAnchor="text" w:horzAnchor="page" w:tblpX="1810" w:tblpY="-41"/>
            <w:tblW w:w="0" w:type="auto"/>
            <w:tblLook w:val="04A0" w:firstRow="1" w:lastRow="0" w:firstColumn="1" w:lastColumn="0" w:noHBand="0" w:noVBand="1"/>
          </w:tblPr>
        </w:tblPrChange>
      </w:tblPr>
      <w:tblGrid>
        <w:gridCol w:w="1525"/>
        <w:gridCol w:w="1469"/>
        <w:gridCol w:w="1469"/>
        <w:tblGridChange w:id="209">
          <w:tblGrid>
            <w:gridCol w:w="1525"/>
            <w:gridCol w:w="1469"/>
            <w:gridCol w:w="1469"/>
          </w:tblGrid>
        </w:tblGridChange>
      </w:tblGrid>
      <w:tr w:rsidR="00901488" w14:paraId="7D6E59F6" w14:textId="77777777" w:rsidTr="00901488">
        <w:trPr>
          <w:trHeight w:val="288"/>
          <w:trPrChange w:id="210" w:author="Juan Carlos Martinez Mori" w:date="2015-09-14T09:07:00Z">
            <w:trPr>
              <w:trHeight w:val="288"/>
            </w:trPr>
          </w:trPrChange>
        </w:trPr>
        <w:tc>
          <w:tcPr>
            <w:tcW w:w="4463" w:type="dxa"/>
            <w:gridSpan w:val="3"/>
            <w:tcPrChange w:id="211" w:author="Juan Carlos Martinez Mori" w:date="2015-09-14T09:07:00Z">
              <w:tcPr>
                <w:tcW w:w="4463" w:type="dxa"/>
                <w:gridSpan w:val="3"/>
              </w:tcPr>
            </w:tcPrChange>
          </w:tcPr>
          <w:p w14:paraId="386D99A8" w14:textId="77777777" w:rsidR="00901488" w:rsidRDefault="00901488" w:rsidP="00901488">
            <w:pPr>
              <w:jc w:val="center"/>
              <w:rPr>
                <w:moveTo w:id="212" w:author="Juan Carlos Martinez Mori" w:date="2015-09-14T09:06:00Z"/>
                <w:rFonts w:ascii="Times New Roman" w:hAnsi="Times New Roman" w:cs="Times New Roman"/>
                <w:b/>
              </w:rPr>
            </w:pPr>
            <w:moveToRangeStart w:id="213" w:author="Juan Carlos Martinez Mori" w:date="2015-09-14T09:06:00Z" w:name="move429948336"/>
            <w:moveTo w:id="214" w:author="Juan Carlos Martinez Mori" w:date="2015-09-14T09:06:00Z">
              <w:r>
                <w:rPr>
                  <w:rFonts w:ascii="Times New Roman" w:hAnsi="Times New Roman" w:cs="Times New Roman"/>
                  <w:b/>
                </w:rPr>
                <w:t>Sensor Pairs Percent Change</w:t>
              </w:r>
            </w:moveTo>
          </w:p>
          <w:p w14:paraId="5FACA622" w14:textId="77777777" w:rsidR="00901488" w:rsidRDefault="00901488" w:rsidP="00901488">
            <w:pPr>
              <w:jc w:val="center"/>
              <w:rPr>
                <w:moveTo w:id="215" w:author="Juan Carlos Martinez Mori" w:date="2015-09-14T09:06:00Z"/>
                <w:rFonts w:ascii="Times New Roman" w:hAnsi="Times New Roman" w:cs="Times New Roman"/>
              </w:rPr>
            </w:pPr>
            <w:moveTo w:id="216" w:author="Juan Carlos Martinez Mori" w:date="2015-09-14T09:06:00Z">
              <w:r>
                <w:rPr>
                  <w:rFonts w:ascii="Times New Roman" w:hAnsi="Times New Roman" w:cs="Times New Roman"/>
                  <w:b/>
                </w:rPr>
                <w:t>May 1, 2015  13:00 – 15:30</w:t>
              </w:r>
            </w:moveTo>
          </w:p>
        </w:tc>
      </w:tr>
      <w:tr w:rsidR="00901488" w14:paraId="5E78A86B" w14:textId="77777777" w:rsidTr="00901488">
        <w:tc>
          <w:tcPr>
            <w:tcW w:w="1525" w:type="dxa"/>
            <w:tcPrChange w:id="217" w:author="Juan Carlos Martinez Mori" w:date="2015-09-14T09:07:00Z">
              <w:tcPr>
                <w:tcW w:w="1525" w:type="dxa"/>
              </w:tcPr>
            </w:tcPrChange>
          </w:tcPr>
          <w:p w14:paraId="0D7E3CFD" w14:textId="77777777" w:rsidR="00901488" w:rsidRDefault="00901488" w:rsidP="00901488">
            <w:pPr>
              <w:jc w:val="center"/>
              <w:rPr>
                <w:moveTo w:id="218" w:author="Juan Carlos Martinez Mori" w:date="2015-09-14T09:06:00Z"/>
                <w:rFonts w:ascii="Times New Roman" w:hAnsi="Times New Roman" w:cs="Times New Roman"/>
              </w:rPr>
            </w:pPr>
            <w:moveTo w:id="219" w:author="Juan Carlos Martinez Mori" w:date="2015-09-14T09:06:00Z">
              <w:r>
                <w:rPr>
                  <w:rFonts w:ascii="Times New Roman" w:hAnsi="Times New Roman" w:cs="Times New Roman"/>
                  <w:b/>
                </w:rPr>
                <w:t>First</w:t>
              </w:r>
              <m:oMath>
                <m:r>
                  <m:rPr>
                    <m:sty m:val="bi"/>
                  </m:rPr>
                  <w:rPr>
                    <w:rFonts w:ascii="Cambria Math" w:hAnsi="Cambria Math" w:cs="Times New Roman"/>
                  </w:rPr>
                  <m:t>→</m:t>
                </m:r>
              </m:oMath>
              <w:r>
                <w:rPr>
                  <w:rFonts w:ascii="Times New Roman" w:hAnsi="Times New Roman" w:cs="Times New Roman"/>
                  <w:b/>
                </w:rPr>
                <w:t>Second</w:t>
              </w:r>
            </w:moveTo>
          </w:p>
        </w:tc>
        <w:tc>
          <w:tcPr>
            <w:tcW w:w="1469" w:type="dxa"/>
            <w:tcPrChange w:id="220" w:author="Juan Carlos Martinez Mori" w:date="2015-09-14T09:07:00Z">
              <w:tcPr>
                <w:tcW w:w="1469" w:type="dxa"/>
              </w:tcPr>
            </w:tcPrChange>
          </w:tcPr>
          <w:p w14:paraId="3EF66AE3" w14:textId="77777777" w:rsidR="00901488" w:rsidRDefault="00901488" w:rsidP="00901488">
            <w:pPr>
              <w:jc w:val="center"/>
              <w:rPr>
                <w:moveTo w:id="221" w:author="Juan Carlos Martinez Mori" w:date="2015-09-14T09:06:00Z"/>
                <w:rFonts w:ascii="Times New Roman" w:hAnsi="Times New Roman" w:cs="Times New Roman"/>
              </w:rPr>
            </w:pPr>
            <w:moveTo w:id="222" w:author="Juan Carlos Martinez Mori" w:date="2015-09-14T09:06:00Z">
              <w:r w:rsidRPr="00D145C4">
                <w:rPr>
                  <w:rFonts w:ascii="Times New Roman" w:hAnsi="Times New Roman" w:cs="Times New Roman"/>
                  <w:b/>
                </w:rPr>
                <w:t>% Difference</w:t>
              </w:r>
              <w:r>
                <w:rPr>
                  <w:rFonts w:ascii="Times New Roman" w:hAnsi="Times New Roman" w:cs="Times New Roman"/>
                  <w:b/>
                </w:rPr>
                <w:t xml:space="preserve"> Speed</w:t>
              </w:r>
            </w:moveTo>
          </w:p>
        </w:tc>
        <w:tc>
          <w:tcPr>
            <w:tcW w:w="1469" w:type="dxa"/>
            <w:tcPrChange w:id="223" w:author="Juan Carlos Martinez Mori" w:date="2015-09-14T09:07:00Z">
              <w:tcPr>
                <w:tcW w:w="1469" w:type="dxa"/>
              </w:tcPr>
            </w:tcPrChange>
          </w:tcPr>
          <w:p w14:paraId="0E6F4A0E" w14:textId="77777777" w:rsidR="00901488" w:rsidRPr="00D145C4" w:rsidRDefault="00901488" w:rsidP="00901488">
            <w:pPr>
              <w:jc w:val="center"/>
              <w:rPr>
                <w:moveTo w:id="224" w:author="Juan Carlos Martinez Mori" w:date="2015-09-14T09:06:00Z"/>
                <w:rFonts w:ascii="Times New Roman" w:hAnsi="Times New Roman" w:cs="Times New Roman"/>
                <w:b/>
              </w:rPr>
            </w:pPr>
            <w:moveTo w:id="225" w:author="Juan Carlos Martinez Mori" w:date="2015-09-14T09:06:00Z">
              <w:r>
                <w:rPr>
                  <w:rFonts w:ascii="Times New Roman" w:hAnsi="Times New Roman" w:cs="Times New Roman"/>
                  <w:b/>
                </w:rPr>
                <w:t>% Difference Count</w:t>
              </w:r>
            </w:moveTo>
          </w:p>
        </w:tc>
      </w:tr>
      <w:tr w:rsidR="00901488" w14:paraId="4991C601" w14:textId="77777777" w:rsidTr="00901488">
        <w:trPr>
          <w:trHeight w:val="202"/>
          <w:trPrChange w:id="226" w:author="Juan Carlos Martinez Mori" w:date="2015-09-14T09:07:00Z">
            <w:trPr>
              <w:trHeight w:val="202"/>
            </w:trPr>
          </w:trPrChange>
        </w:trPr>
        <w:tc>
          <w:tcPr>
            <w:tcW w:w="1525" w:type="dxa"/>
            <w:tcPrChange w:id="227" w:author="Juan Carlos Martinez Mori" w:date="2015-09-14T09:07:00Z">
              <w:tcPr>
                <w:tcW w:w="1525" w:type="dxa"/>
              </w:tcPr>
            </w:tcPrChange>
          </w:tcPr>
          <w:p w14:paraId="55E1E697" w14:textId="77777777" w:rsidR="00901488" w:rsidRDefault="00901488" w:rsidP="00901488">
            <w:pPr>
              <w:rPr>
                <w:moveTo w:id="228" w:author="Juan Carlos Martinez Mori" w:date="2015-09-14T09:06:00Z"/>
                <w:rFonts w:ascii="Times New Roman" w:hAnsi="Times New Roman" w:cs="Times New Roman"/>
              </w:rPr>
            </w:pPr>
            <w:moveTo w:id="229" w:author="Juan Carlos Martinez Mori" w:date="2015-09-14T09:06:00Z">
              <w:r>
                <w:rPr>
                  <w:rFonts w:ascii="Times New Roman" w:hAnsi="Times New Roman" w:cs="Times New Roman"/>
                  <w:b/>
                </w:rPr>
                <w:t>EB4</w:t>
              </w:r>
              <m:oMath>
                <m:r>
                  <m:rPr>
                    <m:sty m:val="bi"/>
                  </m:rPr>
                  <w:rPr>
                    <w:rFonts w:ascii="Cambria Math" w:hAnsi="Cambria Math" w:cs="Times New Roman"/>
                  </w:rPr>
                  <m:t>→</m:t>
                </m:r>
              </m:oMath>
              <w:r w:rsidRPr="00D145C4">
                <w:rPr>
                  <w:rFonts w:ascii="Times New Roman" w:hAnsi="Times New Roman" w:cs="Times New Roman"/>
                  <w:b/>
                </w:rPr>
                <w:t>EB5*</w:t>
              </w:r>
            </w:moveTo>
          </w:p>
        </w:tc>
        <w:tc>
          <w:tcPr>
            <w:tcW w:w="1469" w:type="dxa"/>
            <w:tcPrChange w:id="230" w:author="Juan Carlos Martinez Mori" w:date="2015-09-14T09:07:00Z">
              <w:tcPr>
                <w:tcW w:w="1469" w:type="dxa"/>
              </w:tcPr>
            </w:tcPrChange>
          </w:tcPr>
          <w:p w14:paraId="565800E7" w14:textId="77777777" w:rsidR="00901488" w:rsidRDefault="00901488" w:rsidP="00901488">
            <w:pPr>
              <w:jc w:val="center"/>
              <w:rPr>
                <w:moveTo w:id="231" w:author="Juan Carlos Martinez Mori" w:date="2015-09-14T09:06:00Z"/>
                <w:rFonts w:ascii="Times New Roman" w:hAnsi="Times New Roman" w:cs="Times New Roman"/>
              </w:rPr>
            </w:pPr>
            <w:moveTo w:id="232" w:author="Juan Carlos Martinez Mori" w:date="2015-09-14T09:06:00Z">
              <w:r>
                <w:rPr>
                  <w:rFonts w:ascii="Times New Roman" w:hAnsi="Times New Roman" w:cs="Times New Roman"/>
                </w:rPr>
                <w:t>16.31%</w:t>
              </w:r>
            </w:moveTo>
          </w:p>
        </w:tc>
        <w:tc>
          <w:tcPr>
            <w:tcW w:w="1469" w:type="dxa"/>
            <w:tcPrChange w:id="233" w:author="Juan Carlos Martinez Mori" w:date="2015-09-14T09:07:00Z">
              <w:tcPr>
                <w:tcW w:w="1469" w:type="dxa"/>
              </w:tcPr>
            </w:tcPrChange>
          </w:tcPr>
          <w:p w14:paraId="092773CA" w14:textId="77777777" w:rsidR="00901488" w:rsidRDefault="00901488" w:rsidP="00901488">
            <w:pPr>
              <w:jc w:val="center"/>
              <w:rPr>
                <w:moveTo w:id="234" w:author="Juan Carlos Martinez Mori" w:date="2015-09-14T09:06:00Z"/>
                <w:rFonts w:ascii="Times New Roman" w:hAnsi="Times New Roman" w:cs="Times New Roman"/>
              </w:rPr>
            </w:pPr>
            <w:moveTo w:id="235" w:author="Juan Carlos Martinez Mori" w:date="2015-09-14T09:06:00Z">
              <w:r>
                <w:rPr>
                  <w:rFonts w:ascii="Times New Roman" w:hAnsi="Times New Roman" w:cs="Times New Roman"/>
                </w:rPr>
                <w:t>79.85%</w:t>
              </w:r>
            </w:moveTo>
          </w:p>
        </w:tc>
      </w:tr>
      <w:tr w:rsidR="00901488" w14:paraId="7D8B5182" w14:textId="77777777" w:rsidTr="00901488">
        <w:trPr>
          <w:trHeight w:val="202"/>
          <w:trPrChange w:id="236" w:author="Juan Carlos Martinez Mori" w:date="2015-09-14T09:07:00Z">
            <w:trPr>
              <w:trHeight w:val="202"/>
            </w:trPr>
          </w:trPrChange>
        </w:trPr>
        <w:tc>
          <w:tcPr>
            <w:tcW w:w="1525" w:type="dxa"/>
            <w:tcPrChange w:id="237" w:author="Juan Carlos Martinez Mori" w:date="2015-09-14T09:07:00Z">
              <w:tcPr>
                <w:tcW w:w="1525" w:type="dxa"/>
              </w:tcPr>
            </w:tcPrChange>
          </w:tcPr>
          <w:p w14:paraId="7865E1FC" w14:textId="77777777" w:rsidR="00901488" w:rsidRDefault="00901488" w:rsidP="00901488">
            <w:pPr>
              <w:rPr>
                <w:moveTo w:id="238" w:author="Juan Carlos Martinez Mori" w:date="2015-09-14T09:06:00Z"/>
                <w:rFonts w:ascii="Times New Roman" w:hAnsi="Times New Roman" w:cs="Times New Roman"/>
              </w:rPr>
            </w:pPr>
            <w:moveTo w:id="239" w:author="Juan Carlos Martinez Mori" w:date="2015-09-14T09:06:00Z">
              <w:r>
                <w:rPr>
                  <w:rFonts w:ascii="Times New Roman" w:hAnsi="Times New Roman" w:cs="Times New Roman"/>
                  <w:b/>
                </w:rPr>
                <w:t>EB4</w:t>
              </w:r>
              <m:oMath>
                <m:r>
                  <m:rPr>
                    <m:sty m:val="bi"/>
                  </m:rPr>
                  <w:rPr>
                    <w:rFonts w:ascii="Cambria Math" w:hAnsi="Cambria Math" w:cs="Times New Roman"/>
                  </w:rPr>
                  <m:t>→</m:t>
                </m:r>
              </m:oMath>
              <w:r w:rsidRPr="00D145C4">
                <w:rPr>
                  <w:rFonts w:ascii="Times New Roman" w:hAnsi="Times New Roman" w:cs="Times New Roman"/>
                  <w:b/>
                </w:rPr>
                <w:t>EB6</w:t>
              </w:r>
            </w:moveTo>
          </w:p>
        </w:tc>
        <w:tc>
          <w:tcPr>
            <w:tcW w:w="1469" w:type="dxa"/>
            <w:tcPrChange w:id="240" w:author="Juan Carlos Martinez Mori" w:date="2015-09-14T09:07:00Z">
              <w:tcPr>
                <w:tcW w:w="1469" w:type="dxa"/>
              </w:tcPr>
            </w:tcPrChange>
          </w:tcPr>
          <w:p w14:paraId="779B87A4" w14:textId="77777777" w:rsidR="00901488" w:rsidRDefault="00901488" w:rsidP="00901488">
            <w:pPr>
              <w:jc w:val="center"/>
              <w:rPr>
                <w:moveTo w:id="241" w:author="Juan Carlos Martinez Mori" w:date="2015-09-14T09:06:00Z"/>
                <w:rFonts w:ascii="Times New Roman" w:hAnsi="Times New Roman" w:cs="Times New Roman"/>
              </w:rPr>
            </w:pPr>
            <w:moveTo w:id="242" w:author="Juan Carlos Martinez Mori" w:date="2015-09-14T09:06:00Z">
              <w:r>
                <w:rPr>
                  <w:rFonts w:ascii="Times New Roman" w:hAnsi="Times New Roman" w:cs="Times New Roman"/>
                </w:rPr>
                <w:t>-0.75%</w:t>
              </w:r>
            </w:moveTo>
          </w:p>
        </w:tc>
        <w:tc>
          <w:tcPr>
            <w:tcW w:w="1469" w:type="dxa"/>
            <w:tcPrChange w:id="243" w:author="Juan Carlos Martinez Mori" w:date="2015-09-14T09:07:00Z">
              <w:tcPr>
                <w:tcW w:w="1469" w:type="dxa"/>
              </w:tcPr>
            </w:tcPrChange>
          </w:tcPr>
          <w:p w14:paraId="24AF8B9A" w14:textId="77777777" w:rsidR="00901488" w:rsidRDefault="00901488" w:rsidP="00901488">
            <w:pPr>
              <w:jc w:val="center"/>
              <w:rPr>
                <w:moveTo w:id="244" w:author="Juan Carlos Martinez Mori" w:date="2015-09-14T09:06:00Z"/>
                <w:rFonts w:ascii="Times New Roman" w:hAnsi="Times New Roman" w:cs="Times New Roman"/>
              </w:rPr>
            </w:pPr>
            <w:moveTo w:id="245" w:author="Juan Carlos Martinez Mori" w:date="2015-09-14T09:06:00Z">
              <w:r>
                <w:rPr>
                  <w:rFonts w:ascii="Times New Roman" w:hAnsi="Times New Roman" w:cs="Times New Roman"/>
                </w:rPr>
                <w:t>7.27%</w:t>
              </w:r>
            </w:moveTo>
          </w:p>
        </w:tc>
      </w:tr>
      <w:tr w:rsidR="00901488" w14:paraId="7D679742" w14:textId="77777777" w:rsidTr="00901488">
        <w:trPr>
          <w:trHeight w:val="202"/>
          <w:trPrChange w:id="246" w:author="Juan Carlos Martinez Mori" w:date="2015-09-14T09:07:00Z">
            <w:trPr>
              <w:trHeight w:val="202"/>
            </w:trPr>
          </w:trPrChange>
        </w:trPr>
        <w:tc>
          <w:tcPr>
            <w:tcW w:w="1525" w:type="dxa"/>
            <w:tcPrChange w:id="247" w:author="Juan Carlos Martinez Mori" w:date="2015-09-14T09:07:00Z">
              <w:tcPr>
                <w:tcW w:w="1525" w:type="dxa"/>
              </w:tcPr>
            </w:tcPrChange>
          </w:tcPr>
          <w:p w14:paraId="64C2DBC4" w14:textId="77777777" w:rsidR="00901488" w:rsidRDefault="00901488" w:rsidP="00901488">
            <w:pPr>
              <w:rPr>
                <w:moveTo w:id="248" w:author="Juan Carlos Martinez Mori" w:date="2015-09-14T09:06:00Z"/>
                <w:rFonts w:ascii="Times New Roman" w:hAnsi="Times New Roman" w:cs="Times New Roman"/>
              </w:rPr>
            </w:pPr>
            <w:moveTo w:id="249" w:author="Juan Carlos Martinez Mori" w:date="2015-09-14T09:06:00Z">
              <w:r>
                <w:rPr>
                  <w:rFonts w:ascii="Times New Roman" w:hAnsi="Times New Roman" w:cs="Times New Roman"/>
                  <w:b/>
                </w:rPr>
                <w:t>EB8</w:t>
              </w:r>
              <m:oMath>
                <m:r>
                  <m:rPr>
                    <m:sty m:val="bi"/>
                  </m:rPr>
                  <w:rPr>
                    <w:rFonts w:ascii="Cambria Math" w:hAnsi="Cambria Math" w:cs="Times New Roman"/>
                  </w:rPr>
                  <m:t>→</m:t>
                </m:r>
              </m:oMath>
              <w:r>
                <w:rPr>
                  <w:rFonts w:ascii="Times New Roman" w:hAnsi="Times New Roman" w:cs="Times New Roman"/>
                  <w:b/>
                </w:rPr>
                <w:t>EB9</w:t>
              </w:r>
              <w:r w:rsidRPr="00D145C4">
                <w:rPr>
                  <w:rFonts w:ascii="Times New Roman" w:hAnsi="Times New Roman" w:cs="Times New Roman"/>
                  <w:b/>
                </w:rPr>
                <w:t>*</w:t>
              </w:r>
            </w:moveTo>
          </w:p>
        </w:tc>
        <w:tc>
          <w:tcPr>
            <w:tcW w:w="1469" w:type="dxa"/>
            <w:tcPrChange w:id="250" w:author="Juan Carlos Martinez Mori" w:date="2015-09-14T09:07:00Z">
              <w:tcPr>
                <w:tcW w:w="1469" w:type="dxa"/>
              </w:tcPr>
            </w:tcPrChange>
          </w:tcPr>
          <w:p w14:paraId="2275CBA4" w14:textId="77777777" w:rsidR="00901488" w:rsidRDefault="00901488" w:rsidP="00901488">
            <w:pPr>
              <w:jc w:val="center"/>
              <w:rPr>
                <w:moveTo w:id="251" w:author="Juan Carlos Martinez Mori" w:date="2015-09-14T09:06:00Z"/>
                <w:rFonts w:ascii="Times New Roman" w:hAnsi="Times New Roman" w:cs="Times New Roman"/>
              </w:rPr>
            </w:pPr>
            <w:moveTo w:id="252" w:author="Juan Carlos Martinez Mori" w:date="2015-09-14T09:06:00Z">
              <w:r>
                <w:rPr>
                  <w:rFonts w:ascii="Times New Roman" w:hAnsi="Times New Roman" w:cs="Times New Roman"/>
                </w:rPr>
                <w:t>10.81%</w:t>
              </w:r>
            </w:moveTo>
          </w:p>
        </w:tc>
        <w:tc>
          <w:tcPr>
            <w:tcW w:w="1469" w:type="dxa"/>
            <w:tcPrChange w:id="253" w:author="Juan Carlos Martinez Mori" w:date="2015-09-14T09:07:00Z">
              <w:tcPr>
                <w:tcW w:w="1469" w:type="dxa"/>
              </w:tcPr>
            </w:tcPrChange>
          </w:tcPr>
          <w:p w14:paraId="1C121976" w14:textId="77777777" w:rsidR="00901488" w:rsidRDefault="00901488" w:rsidP="00901488">
            <w:pPr>
              <w:jc w:val="center"/>
              <w:rPr>
                <w:moveTo w:id="254" w:author="Juan Carlos Martinez Mori" w:date="2015-09-14T09:06:00Z"/>
                <w:rFonts w:ascii="Times New Roman" w:hAnsi="Times New Roman" w:cs="Times New Roman"/>
              </w:rPr>
            </w:pPr>
            <w:moveTo w:id="255" w:author="Juan Carlos Martinez Mori" w:date="2015-09-14T09:06:00Z">
              <w:r>
                <w:rPr>
                  <w:rFonts w:ascii="Times New Roman" w:hAnsi="Times New Roman" w:cs="Times New Roman"/>
                </w:rPr>
                <w:t>93.73%</w:t>
              </w:r>
            </w:moveTo>
          </w:p>
        </w:tc>
      </w:tr>
      <w:tr w:rsidR="00901488" w14:paraId="017788E3" w14:textId="77777777" w:rsidTr="00901488">
        <w:trPr>
          <w:trHeight w:val="202"/>
          <w:trPrChange w:id="256" w:author="Juan Carlos Martinez Mori" w:date="2015-09-14T09:07:00Z">
            <w:trPr>
              <w:trHeight w:val="202"/>
            </w:trPr>
          </w:trPrChange>
        </w:trPr>
        <w:tc>
          <w:tcPr>
            <w:tcW w:w="1525" w:type="dxa"/>
            <w:tcPrChange w:id="257" w:author="Juan Carlos Martinez Mori" w:date="2015-09-14T09:07:00Z">
              <w:tcPr>
                <w:tcW w:w="1525" w:type="dxa"/>
              </w:tcPr>
            </w:tcPrChange>
          </w:tcPr>
          <w:p w14:paraId="0A22C58D" w14:textId="77777777" w:rsidR="00901488" w:rsidRDefault="00901488" w:rsidP="00901488">
            <w:pPr>
              <w:rPr>
                <w:moveTo w:id="258" w:author="Juan Carlos Martinez Mori" w:date="2015-09-14T09:06:00Z"/>
                <w:rFonts w:ascii="Times New Roman" w:hAnsi="Times New Roman" w:cs="Times New Roman"/>
              </w:rPr>
            </w:pPr>
            <w:moveTo w:id="259" w:author="Juan Carlos Martinez Mori" w:date="2015-09-14T09:06:00Z">
              <w:r>
                <w:rPr>
                  <w:rFonts w:ascii="Times New Roman" w:hAnsi="Times New Roman" w:cs="Times New Roman"/>
                  <w:b/>
                </w:rPr>
                <w:t>EB8</w:t>
              </w:r>
              <m:oMath>
                <m:r>
                  <m:rPr>
                    <m:sty m:val="bi"/>
                  </m:rPr>
                  <w:rPr>
                    <w:rFonts w:ascii="Cambria Math" w:hAnsi="Cambria Math" w:cs="Times New Roman"/>
                  </w:rPr>
                  <m:t>→</m:t>
                </m:r>
              </m:oMath>
              <w:r>
                <w:rPr>
                  <w:rFonts w:ascii="Times New Roman" w:hAnsi="Times New Roman" w:cs="Times New Roman"/>
                  <w:b/>
                </w:rPr>
                <w:t>EB10</w:t>
              </w:r>
            </w:moveTo>
          </w:p>
        </w:tc>
        <w:tc>
          <w:tcPr>
            <w:tcW w:w="1469" w:type="dxa"/>
            <w:tcPrChange w:id="260" w:author="Juan Carlos Martinez Mori" w:date="2015-09-14T09:07:00Z">
              <w:tcPr>
                <w:tcW w:w="1469" w:type="dxa"/>
              </w:tcPr>
            </w:tcPrChange>
          </w:tcPr>
          <w:p w14:paraId="73016E63" w14:textId="77777777" w:rsidR="00901488" w:rsidRDefault="00901488" w:rsidP="00901488">
            <w:pPr>
              <w:jc w:val="center"/>
              <w:rPr>
                <w:moveTo w:id="261" w:author="Juan Carlos Martinez Mori" w:date="2015-09-14T09:06:00Z"/>
                <w:rFonts w:ascii="Times New Roman" w:hAnsi="Times New Roman" w:cs="Times New Roman"/>
              </w:rPr>
            </w:pPr>
            <w:moveTo w:id="262" w:author="Juan Carlos Martinez Mori" w:date="2015-09-14T09:06:00Z">
              <w:r>
                <w:rPr>
                  <w:rFonts w:ascii="Times New Roman" w:hAnsi="Times New Roman" w:cs="Times New Roman"/>
                </w:rPr>
                <w:t>-6.93%</w:t>
              </w:r>
            </w:moveTo>
          </w:p>
        </w:tc>
        <w:tc>
          <w:tcPr>
            <w:tcW w:w="1469" w:type="dxa"/>
            <w:tcPrChange w:id="263" w:author="Juan Carlos Martinez Mori" w:date="2015-09-14T09:07:00Z">
              <w:tcPr>
                <w:tcW w:w="1469" w:type="dxa"/>
              </w:tcPr>
            </w:tcPrChange>
          </w:tcPr>
          <w:p w14:paraId="18F4C6B3" w14:textId="77777777" w:rsidR="00901488" w:rsidRDefault="00901488" w:rsidP="00901488">
            <w:pPr>
              <w:jc w:val="center"/>
              <w:rPr>
                <w:moveTo w:id="264" w:author="Juan Carlos Martinez Mori" w:date="2015-09-14T09:06:00Z"/>
                <w:rFonts w:ascii="Times New Roman" w:hAnsi="Times New Roman" w:cs="Times New Roman"/>
              </w:rPr>
            </w:pPr>
            <w:moveTo w:id="265" w:author="Juan Carlos Martinez Mori" w:date="2015-09-14T09:06:00Z">
              <w:r>
                <w:rPr>
                  <w:rFonts w:ascii="Times New Roman" w:hAnsi="Times New Roman" w:cs="Times New Roman"/>
                </w:rPr>
                <w:t>13.68%</w:t>
              </w:r>
            </w:moveTo>
          </w:p>
        </w:tc>
      </w:tr>
    </w:tbl>
    <w:moveToRangeEnd w:id="213"/>
    <w:p w14:paraId="30B073EB" w14:textId="61CB275B" w:rsidR="007F4832" w:rsidRPr="007635C7" w:rsidRDefault="00901488">
      <w:pPr>
        <w:pStyle w:val="ListParagraph"/>
        <w:ind w:left="360" w:firstLine="360"/>
        <w:jc w:val="both"/>
        <w:rPr>
          <w:rFonts w:ascii="Times New Roman" w:hAnsi="Times New Roman" w:cs="Times New Roman"/>
        </w:rPr>
        <w:pPrChange w:id="266" w:author="Li, Yanning" w:date="2015-09-13T22:57:00Z">
          <w:pPr>
            <w:pStyle w:val="ListParagraph"/>
            <w:numPr>
              <w:ilvl w:val="1"/>
              <w:numId w:val="9"/>
            </w:numPr>
            <w:ind w:hanging="360"/>
            <w:jc w:val="both"/>
          </w:pPr>
        </w:pPrChange>
      </w:pPr>
      <w:ins w:id="267" w:author="Juan Carlos Martinez Mori" w:date="2015-09-14T09:06:00Z">
        <w:r w:rsidRPr="00BD579A">
          <w:rPr>
            <w:rFonts w:ascii="Times New Roman" w:hAnsi="Times New Roman" w:cs="Times New Roman"/>
          </w:rPr>
          <w:t xml:space="preserve"> </w:t>
        </w:r>
      </w:ins>
      <w:ins w:id="268" w:author="Li, Yanning" w:date="2015-09-13T22:57:00Z">
        <w:r w:rsidR="007F4832" w:rsidRPr="00BD579A">
          <w:rPr>
            <w:rFonts w:ascii="Times New Roman" w:hAnsi="Times New Roman" w:cs="Times New Roman"/>
          </w:rPr>
          <w:t xml:space="preserve">The period from  </w:t>
        </w:r>
        <w:commentRangeStart w:id="269"/>
        <w:r w:rsidR="007F4832" w:rsidRPr="00BD579A">
          <w:rPr>
            <w:rFonts w:ascii="Times New Roman" w:hAnsi="Times New Roman" w:cs="Times New Roman"/>
          </w:rPr>
          <w:t xml:space="preserve">xx xx xxxx to xx xx xxxx  </w:t>
        </w:r>
        <w:commentRangeEnd w:id="269"/>
        <w:r w:rsidR="007F4832" w:rsidRPr="004B35C3">
          <w:rPr>
            <w:rStyle w:val="CommentReference"/>
          </w:rPr>
          <w:commentReference w:id="269"/>
        </w:r>
        <w:r w:rsidR="007F4832" w:rsidRPr="00BD579A">
          <w:rPr>
            <w:rFonts w:ascii="Times New Roman" w:hAnsi="Times New Roman" w:cs="Times New Roman"/>
          </w:rPr>
          <w:t>in south bound traffic in I-57/I-64 work zone was investigated.</w:t>
        </w:r>
        <w:r w:rsidR="007F4832">
          <w:rPr>
            <w:rFonts w:ascii="Times New Roman" w:hAnsi="Times New Roman" w:cs="Times New Roman"/>
          </w:rPr>
          <w:t xml:space="preserve"> </w:t>
        </w:r>
      </w:ins>
      <w:commentRangeStart w:id="270"/>
      <w:ins w:id="271" w:author="Li, Yanning" w:date="2015-09-13T22:58:00Z">
        <w:r w:rsidR="00DF3BAF">
          <w:rPr>
            <w:rFonts w:ascii="Times New Roman" w:hAnsi="Times New Roman" w:cs="Times New Roman"/>
          </w:rPr>
          <w:t>The congested hours</w:t>
        </w:r>
        <w:r w:rsidR="00810AC9">
          <w:rPr>
            <w:rFonts w:ascii="Times New Roman" w:hAnsi="Times New Roman" w:cs="Times New Roman"/>
          </w:rPr>
          <w:t xml:space="preserve"> are:</w:t>
        </w:r>
        <w:commentRangeEnd w:id="270"/>
        <w:r w:rsidR="00A773B4">
          <w:rPr>
            <w:rStyle w:val="CommentReference"/>
          </w:rPr>
          <w:commentReference w:id="270"/>
        </w:r>
      </w:ins>
    </w:p>
    <w:tbl>
      <w:tblPr>
        <w:tblStyle w:val="TableGrid"/>
        <w:tblpPr w:leftFromText="180" w:rightFromText="180" w:vertAnchor="text" w:horzAnchor="page" w:tblpX="6498" w:tblpY="321"/>
        <w:tblW w:w="0" w:type="auto"/>
        <w:tblLook w:val="04A0" w:firstRow="1" w:lastRow="0" w:firstColumn="1" w:lastColumn="0" w:noHBand="0" w:noVBand="1"/>
      </w:tblPr>
      <w:tblGrid>
        <w:gridCol w:w="1526"/>
        <w:gridCol w:w="1469"/>
        <w:gridCol w:w="1469"/>
      </w:tblGrid>
      <w:tr w:rsidR="00671D1A" w:rsidDel="00901488" w14:paraId="16D39394" w14:textId="04ED1AF1" w:rsidTr="007635C7">
        <w:trPr>
          <w:trHeight w:val="289"/>
        </w:trPr>
        <w:tc>
          <w:tcPr>
            <w:tcW w:w="4464" w:type="dxa"/>
            <w:gridSpan w:val="3"/>
          </w:tcPr>
          <w:p w14:paraId="572C19A0" w14:textId="323D441F" w:rsidR="00671D1A" w:rsidDel="00901488" w:rsidRDefault="00671D1A" w:rsidP="00D70D9C">
            <w:pPr>
              <w:jc w:val="center"/>
              <w:rPr>
                <w:moveFrom w:id="272" w:author="Juan Carlos Martinez Mori" w:date="2015-09-14T09:06:00Z"/>
                <w:rFonts w:ascii="Times New Roman" w:hAnsi="Times New Roman" w:cs="Times New Roman"/>
                <w:b/>
              </w:rPr>
            </w:pPr>
            <w:moveFromRangeStart w:id="273" w:author="Juan Carlos Martinez Mori" w:date="2015-09-14T09:06:00Z" w:name="move429948325"/>
            <w:moveFrom w:id="274" w:author="Juan Carlos Martinez Mori" w:date="2015-09-14T09:06:00Z">
              <w:r w:rsidDel="00901488">
                <w:rPr>
                  <w:rFonts w:ascii="Times New Roman" w:hAnsi="Times New Roman" w:cs="Times New Roman"/>
                  <w:b/>
                </w:rPr>
                <w:t>Sensor Pairs Percent Change</w:t>
              </w:r>
            </w:moveFrom>
          </w:p>
          <w:p w14:paraId="51DFEEA8" w14:textId="72F039FA" w:rsidR="00671D1A" w:rsidRPr="00D145C4" w:rsidDel="00901488" w:rsidRDefault="00671D1A" w:rsidP="00A34828">
            <w:pPr>
              <w:jc w:val="center"/>
              <w:rPr>
                <w:moveFrom w:id="275" w:author="Juan Carlos Martinez Mori" w:date="2015-09-14T09:06:00Z"/>
                <w:rFonts w:ascii="Times New Roman" w:hAnsi="Times New Roman" w:cs="Times New Roman"/>
                <w:b/>
              </w:rPr>
            </w:pPr>
            <w:moveFrom w:id="276" w:author="Juan Carlos Martinez Mori" w:date="2015-09-14T09:06:00Z">
              <w:r w:rsidDel="00901488">
                <w:rPr>
                  <w:rFonts w:ascii="Times New Roman" w:hAnsi="Times New Roman" w:cs="Times New Roman"/>
                  <w:b/>
                </w:rPr>
                <w:t>May 2015</w:t>
              </w:r>
            </w:moveFrom>
          </w:p>
        </w:tc>
      </w:tr>
      <w:tr w:rsidR="00671D1A" w:rsidDel="00901488" w14:paraId="48FCD165" w14:textId="6F502EE2" w:rsidTr="004E2D2A">
        <w:trPr>
          <w:trHeight w:val="202"/>
        </w:trPr>
        <w:tc>
          <w:tcPr>
            <w:tcW w:w="1526" w:type="dxa"/>
          </w:tcPr>
          <w:p w14:paraId="4DD1417F" w14:textId="427829AB" w:rsidR="00671D1A" w:rsidRPr="00D145C4" w:rsidDel="00901488" w:rsidRDefault="00671D1A" w:rsidP="007635C7">
            <w:pPr>
              <w:jc w:val="center"/>
              <w:rPr>
                <w:moveFrom w:id="277" w:author="Juan Carlos Martinez Mori" w:date="2015-09-14T09:06:00Z"/>
                <w:rFonts w:ascii="Times New Roman" w:hAnsi="Times New Roman" w:cs="Times New Roman"/>
                <w:b/>
              </w:rPr>
            </w:pPr>
            <w:moveFrom w:id="278" w:author="Juan Carlos Martinez Mori" w:date="2015-09-14T09:06:00Z">
              <w:r w:rsidDel="00901488">
                <w:rPr>
                  <w:rFonts w:ascii="Times New Roman" w:hAnsi="Times New Roman" w:cs="Times New Roman"/>
                  <w:b/>
                </w:rPr>
                <w:t>First</w:t>
              </w:r>
              <m:oMath>
                <m:r>
                  <m:rPr>
                    <m:sty m:val="bi"/>
                  </m:rPr>
                  <w:rPr>
                    <w:rFonts w:ascii="Cambria Math" w:hAnsi="Cambria Math" w:cs="Times New Roman"/>
                  </w:rPr>
                  <m:t>→</m:t>
                </m:r>
              </m:oMath>
              <w:r w:rsidDel="00901488">
                <w:rPr>
                  <w:rFonts w:ascii="Times New Roman" w:hAnsi="Times New Roman" w:cs="Times New Roman"/>
                  <w:b/>
                </w:rPr>
                <w:t>Second</w:t>
              </w:r>
            </w:moveFrom>
          </w:p>
        </w:tc>
        <w:tc>
          <w:tcPr>
            <w:tcW w:w="1469" w:type="dxa"/>
          </w:tcPr>
          <w:p w14:paraId="6FCA8FD5" w14:textId="44C18737" w:rsidR="00671D1A" w:rsidRPr="00D145C4" w:rsidDel="00901488" w:rsidRDefault="00671D1A" w:rsidP="007635C7">
            <w:pPr>
              <w:jc w:val="center"/>
              <w:rPr>
                <w:moveFrom w:id="279" w:author="Juan Carlos Martinez Mori" w:date="2015-09-14T09:06:00Z"/>
                <w:rFonts w:ascii="Times New Roman" w:hAnsi="Times New Roman" w:cs="Times New Roman"/>
                <w:b/>
              </w:rPr>
            </w:pPr>
            <w:moveFrom w:id="280" w:author="Juan Carlos Martinez Mori" w:date="2015-09-14T09:06:00Z">
              <w:r w:rsidRPr="00D145C4" w:rsidDel="00901488">
                <w:rPr>
                  <w:rFonts w:ascii="Times New Roman" w:hAnsi="Times New Roman" w:cs="Times New Roman"/>
                  <w:b/>
                </w:rPr>
                <w:t>% Difference</w:t>
              </w:r>
              <w:r w:rsidDel="00901488">
                <w:rPr>
                  <w:rFonts w:ascii="Times New Roman" w:hAnsi="Times New Roman" w:cs="Times New Roman"/>
                  <w:b/>
                </w:rPr>
                <w:t xml:space="preserve"> Speed</w:t>
              </w:r>
            </w:moveFrom>
          </w:p>
        </w:tc>
        <w:tc>
          <w:tcPr>
            <w:tcW w:w="1469" w:type="dxa"/>
          </w:tcPr>
          <w:p w14:paraId="64B5C59A" w14:textId="2A649260" w:rsidR="00671D1A" w:rsidRPr="00D145C4" w:rsidDel="00901488" w:rsidRDefault="00671D1A">
            <w:pPr>
              <w:jc w:val="center"/>
              <w:rPr>
                <w:moveFrom w:id="281" w:author="Juan Carlos Martinez Mori" w:date="2015-09-14T09:06:00Z"/>
                <w:rFonts w:ascii="Times New Roman" w:hAnsi="Times New Roman" w:cs="Times New Roman"/>
                <w:b/>
              </w:rPr>
            </w:pPr>
            <w:moveFrom w:id="282" w:author="Juan Carlos Martinez Mori" w:date="2015-09-14T09:06:00Z">
              <w:r w:rsidDel="00901488">
                <w:rPr>
                  <w:rFonts w:ascii="Times New Roman" w:hAnsi="Times New Roman" w:cs="Times New Roman"/>
                  <w:b/>
                </w:rPr>
                <w:t>% Difference Count</w:t>
              </w:r>
            </w:moveFrom>
          </w:p>
        </w:tc>
      </w:tr>
      <w:tr w:rsidR="00671D1A" w:rsidDel="00901488" w14:paraId="6BA042B6" w14:textId="050B03B1" w:rsidTr="004E2D2A">
        <w:trPr>
          <w:trHeight w:val="202"/>
        </w:trPr>
        <w:tc>
          <w:tcPr>
            <w:tcW w:w="1526" w:type="dxa"/>
          </w:tcPr>
          <w:p w14:paraId="25F9E2A4" w14:textId="6BE903A1" w:rsidR="00671D1A" w:rsidRPr="00D145C4" w:rsidDel="00901488" w:rsidRDefault="00671D1A" w:rsidP="007635C7">
            <w:pPr>
              <w:rPr>
                <w:moveFrom w:id="283" w:author="Juan Carlos Martinez Mori" w:date="2015-09-14T09:06:00Z"/>
                <w:rFonts w:ascii="Times New Roman" w:hAnsi="Times New Roman" w:cs="Times New Roman"/>
                <w:b/>
              </w:rPr>
            </w:pPr>
            <w:moveFrom w:id="284" w:author="Juan Carlos Martinez Mori" w:date="2015-09-14T09:06:00Z">
              <w:r w:rsidDel="00901488">
                <w:rPr>
                  <w:rFonts w:ascii="Times New Roman" w:hAnsi="Times New Roman" w:cs="Times New Roman"/>
                  <w:b/>
                </w:rPr>
                <w:t>EB4</w:t>
              </w:r>
              <m:oMath>
                <m:r>
                  <m:rPr>
                    <m:sty m:val="bi"/>
                  </m:rPr>
                  <w:rPr>
                    <w:rFonts w:ascii="Cambria Math" w:hAnsi="Cambria Math" w:cs="Times New Roman"/>
                  </w:rPr>
                  <m:t>→</m:t>
                </m:r>
              </m:oMath>
              <w:r w:rsidRPr="00D145C4" w:rsidDel="00901488">
                <w:rPr>
                  <w:rFonts w:ascii="Times New Roman" w:hAnsi="Times New Roman" w:cs="Times New Roman"/>
                  <w:b/>
                </w:rPr>
                <w:t>EB5*</w:t>
              </w:r>
            </w:moveFrom>
          </w:p>
        </w:tc>
        <w:tc>
          <w:tcPr>
            <w:tcW w:w="1469" w:type="dxa"/>
          </w:tcPr>
          <w:p w14:paraId="7E7863F9" w14:textId="74BCFF04" w:rsidR="00671D1A" w:rsidDel="00901488" w:rsidRDefault="00AA67B0" w:rsidP="007635C7">
            <w:pPr>
              <w:jc w:val="center"/>
              <w:rPr>
                <w:moveFrom w:id="285" w:author="Juan Carlos Martinez Mori" w:date="2015-09-14T09:06:00Z"/>
                <w:rFonts w:ascii="Times New Roman" w:hAnsi="Times New Roman" w:cs="Times New Roman"/>
              </w:rPr>
            </w:pPr>
            <w:moveFrom w:id="286" w:author="Juan Carlos Martinez Mori" w:date="2015-09-14T09:06:00Z">
              <w:r w:rsidDel="00901488">
                <w:rPr>
                  <w:rFonts w:ascii="Times New Roman" w:hAnsi="Times New Roman" w:cs="Times New Roman"/>
                </w:rPr>
                <w:t>16.57%</w:t>
              </w:r>
            </w:moveFrom>
          </w:p>
        </w:tc>
        <w:tc>
          <w:tcPr>
            <w:tcW w:w="1469" w:type="dxa"/>
          </w:tcPr>
          <w:p w14:paraId="1134C127" w14:textId="63B07F28" w:rsidR="00671D1A" w:rsidDel="00901488" w:rsidRDefault="00AA67B0">
            <w:pPr>
              <w:jc w:val="center"/>
              <w:rPr>
                <w:moveFrom w:id="287" w:author="Juan Carlos Martinez Mori" w:date="2015-09-14T09:06:00Z"/>
                <w:rFonts w:ascii="Times New Roman" w:hAnsi="Times New Roman" w:cs="Times New Roman"/>
              </w:rPr>
            </w:pPr>
            <w:moveFrom w:id="288" w:author="Juan Carlos Martinez Mori" w:date="2015-09-14T09:06:00Z">
              <w:r w:rsidDel="00901488">
                <w:rPr>
                  <w:rFonts w:ascii="Times New Roman" w:hAnsi="Times New Roman" w:cs="Times New Roman"/>
                </w:rPr>
                <w:t>73.04%</w:t>
              </w:r>
            </w:moveFrom>
          </w:p>
        </w:tc>
      </w:tr>
      <w:tr w:rsidR="00671D1A" w:rsidDel="00901488" w14:paraId="3932465B" w14:textId="315E22D6" w:rsidTr="004E2D2A">
        <w:trPr>
          <w:trHeight w:val="202"/>
        </w:trPr>
        <w:tc>
          <w:tcPr>
            <w:tcW w:w="1526" w:type="dxa"/>
          </w:tcPr>
          <w:p w14:paraId="7E2C38AC" w14:textId="0C8C2238" w:rsidR="00671D1A" w:rsidRPr="00D145C4" w:rsidDel="00901488" w:rsidRDefault="00671D1A" w:rsidP="007635C7">
            <w:pPr>
              <w:rPr>
                <w:moveFrom w:id="289" w:author="Juan Carlos Martinez Mori" w:date="2015-09-14T09:06:00Z"/>
                <w:rFonts w:ascii="Times New Roman" w:hAnsi="Times New Roman" w:cs="Times New Roman"/>
                <w:b/>
              </w:rPr>
            </w:pPr>
            <w:moveFrom w:id="290" w:author="Juan Carlos Martinez Mori" w:date="2015-09-14T09:06:00Z">
              <w:r w:rsidDel="00901488">
                <w:rPr>
                  <w:rFonts w:ascii="Times New Roman" w:hAnsi="Times New Roman" w:cs="Times New Roman"/>
                  <w:b/>
                </w:rPr>
                <w:t>EB4</w:t>
              </w:r>
              <m:oMath>
                <m:r>
                  <m:rPr>
                    <m:sty m:val="bi"/>
                  </m:rPr>
                  <w:rPr>
                    <w:rFonts w:ascii="Cambria Math" w:hAnsi="Cambria Math" w:cs="Times New Roman"/>
                  </w:rPr>
                  <m:t>→</m:t>
                </m:r>
              </m:oMath>
              <w:r w:rsidRPr="00D145C4" w:rsidDel="00901488">
                <w:rPr>
                  <w:rFonts w:ascii="Times New Roman" w:hAnsi="Times New Roman" w:cs="Times New Roman"/>
                  <w:b/>
                </w:rPr>
                <w:t>EB6</w:t>
              </w:r>
            </w:moveFrom>
          </w:p>
        </w:tc>
        <w:tc>
          <w:tcPr>
            <w:tcW w:w="1469" w:type="dxa"/>
          </w:tcPr>
          <w:p w14:paraId="018728BB" w14:textId="407D15AB" w:rsidR="00671D1A" w:rsidDel="00901488" w:rsidRDefault="00AA67B0" w:rsidP="007635C7">
            <w:pPr>
              <w:jc w:val="center"/>
              <w:rPr>
                <w:moveFrom w:id="291" w:author="Juan Carlos Martinez Mori" w:date="2015-09-14T09:06:00Z"/>
                <w:rFonts w:ascii="Times New Roman" w:hAnsi="Times New Roman" w:cs="Times New Roman"/>
              </w:rPr>
            </w:pPr>
            <w:moveFrom w:id="292" w:author="Juan Carlos Martinez Mori" w:date="2015-09-14T09:06:00Z">
              <w:r w:rsidDel="00901488">
                <w:rPr>
                  <w:rFonts w:ascii="Times New Roman" w:hAnsi="Times New Roman" w:cs="Times New Roman"/>
                </w:rPr>
                <w:t>-0.29%</w:t>
              </w:r>
            </w:moveFrom>
          </w:p>
        </w:tc>
        <w:tc>
          <w:tcPr>
            <w:tcW w:w="1469" w:type="dxa"/>
          </w:tcPr>
          <w:p w14:paraId="28637179" w14:textId="5359A6BA" w:rsidR="00671D1A" w:rsidDel="00901488" w:rsidRDefault="00AA67B0">
            <w:pPr>
              <w:jc w:val="center"/>
              <w:rPr>
                <w:moveFrom w:id="293" w:author="Juan Carlos Martinez Mori" w:date="2015-09-14T09:06:00Z"/>
                <w:rFonts w:ascii="Times New Roman" w:hAnsi="Times New Roman" w:cs="Times New Roman"/>
              </w:rPr>
            </w:pPr>
            <w:moveFrom w:id="294" w:author="Juan Carlos Martinez Mori" w:date="2015-09-14T09:06:00Z">
              <w:r w:rsidDel="00901488">
                <w:rPr>
                  <w:rFonts w:ascii="Times New Roman" w:hAnsi="Times New Roman" w:cs="Times New Roman"/>
                </w:rPr>
                <w:t>19.13%</w:t>
              </w:r>
            </w:moveFrom>
          </w:p>
        </w:tc>
      </w:tr>
      <w:tr w:rsidR="00671D1A" w:rsidDel="00901488" w14:paraId="6832043F" w14:textId="541EF79B" w:rsidTr="004E2D2A">
        <w:trPr>
          <w:trHeight w:val="202"/>
        </w:trPr>
        <w:tc>
          <w:tcPr>
            <w:tcW w:w="1526" w:type="dxa"/>
          </w:tcPr>
          <w:p w14:paraId="58C1E248" w14:textId="536B94F8" w:rsidR="00671D1A" w:rsidRPr="00D145C4" w:rsidDel="00901488" w:rsidRDefault="00671D1A" w:rsidP="007635C7">
            <w:pPr>
              <w:rPr>
                <w:moveFrom w:id="295" w:author="Juan Carlos Martinez Mori" w:date="2015-09-14T09:06:00Z"/>
                <w:rFonts w:ascii="Times New Roman" w:hAnsi="Times New Roman" w:cs="Times New Roman"/>
                <w:b/>
              </w:rPr>
            </w:pPr>
            <w:moveFrom w:id="296" w:author="Juan Carlos Martinez Mori" w:date="2015-09-14T09:06:00Z">
              <w:r w:rsidDel="00901488">
                <w:rPr>
                  <w:rFonts w:ascii="Times New Roman" w:hAnsi="Times New Roman" w:cs="Times New Roman"/>
                  <w:b/>
                </w:rPr>
                <w:t>EB8</w:t>
              </w:r>
              <m:oMath>
                <m:r>
                  <m:rPr>
                    <m:sty m:val="bi"/>
                  </m:rPr>
                  <w:rPr>
                    <w:rFonts w:ascii="Cambria Math" w:hAnsi="Cambria Math" w:cs="Times New Roman"/>
                  </w:rPr>
                  <m:t>→</m:t>
                </m:r>
              </m:oMath>
              <w:r w:rsidDel="00901488">
                <w:rPr>
                  <w:rFonts w:ascii="Times New Roman" w:hAnsi="Times New Roman" w:cs="Times New Roman"/>
                  <w:b/>
                </w:rPr>
                <w:t>EB9</w:t>
              </w:r>
              <w:r w:rsidRPr="00D145C4" w:rsidDel="00901488">
                <w:rPr>
                  <w:rFonts w:ascii="Times New Roman" w:hAnsi="Times New Roman" w:cs="Times New Roman"/>
                  <w:b/>
                </w:rPr>
                <w:t>*</w:t>
              </w:r>
            </w:moveFrom>
          </w:p>
        </w:tc>
        <w:tc>
          <w:tcPr>
            <w:tcW w:w="1469" w:type="dxa"/>
          </w:tcPr>
          <w:p w14:paraId="2112C591" w14:textId="42913617" w:rsidR="00671D1A" w:rsidDel="00901488" w:rsidRDefault="00AA67B0" w:rsidP="007635C7">
            <w:pPr>
              <w:jc w:val="center"/>
              <w:rPr>
                <w:moveFrom w:id="297" w:author="Juan Carlos Martinez Mori" w:date="2015-09-14T09:06:00Z"/>
                <w:rFonts w:ascii="Times New Roman" w:hAnsi="Times New Roman" w:cs="Times New Roman"/>
              </w:rPr>
            </w:pPr>
            <w:moveFrom w:id="298" w:author="Juan Carlos Martinez Mori" w:date="2015-09-14T09:06:00Z">
              <w:r w:rsidDel="00901488">
                <w:rPr>
                  <w:rFonts w:ascii="Times New Roman" w:hAnsi="Times New Roman" w:cs="Times New Roman"/>
                </w:rPr>
                <w:t>-7.98%</w:t>
              </w:r>
            </w:moveFrom>
          </w:p>
        </w:tc>
        <w:tc>
          <w:tcPr>
            <w:tcW w:w="1469" w:type="dxa"/>
          </w:tcPr>
          <w:p w14:paraId="7C0D245A" w14:textId="1B8B8FF9" w:rsidR="00671D1A" w:rsidDel="00901488" w:rsidRDefault="00AA67B0">
            <w:pPr>
              <w:jc w:val="center"/>
              <w:rPr>
                <w:moveFrom w:id="299" w:author="Juan Carlos Martinez Mori" w:date="2015-09-14T09:06:00Z"/>
                <w:rFonts w:ascii="Times New Roman" w:hAnsi="Times New Roman" w:cs="Times New Roman"/>
              </w:rPr>
            </w:pPr>
            <w:moveFrom w:id="300" w:author="Juan Carlos Martinez Mori" w:date="2015-09-14T09:06:00Z">
              <w:r w:rsidDel="00901488">
                <w:rPr>
                  <w:rFonts w:ascii="Times New Roman" w:hAnsi="Times New Roman" w:cs="Times New Roman"/>
                </w:rPr>
                <w:t>79.66%</w:t>
              </w:r>
            </w:moveFrom>
          </w:p>
        </w:tc>
      </w:tr>
      <w:tr w:rsidR="00671D1A" w:rsidDel="00901488" w14:paraId="6FE7FD26" w14:textId="6D19FFA7" w:rsidTr="004E2D2A">
        <w:trPr>
          <w:trHeight w:val="202"/>
        </w:trPr>
        <w:tc>
          <w:tcPr>
            <w:tcW w:w="1526" w:type="dxa"/>
          </w:tcPr>
          <w:p w14:paraId="61D9C40B" w14:textId="3BFDA324" w:rsidR="00671D1A" w:rsidRPr="00D145C4" w:rsidDel="00901488" w:rsidRDefault="00671D1A" w:rsidP="007635C7">
            <w:pPr>
              <w:rPr>
                <w:moveFrom w:id="301" w:author="Juan Carlos Martinez Mori" w:date="2015-09-14T09:06:00Z"/>
                <w:rFonts w:ascii="Times New Roman" w:hAnsi="Times New Roman" w:cs="Times New Roman"/>
                <w:b/>
              </w:rPr>
            </w:pPr>
            <w:moveFrom w:id="302" w:author="Juan Carlos Martinez Mori" w:date="2015-09-14T09:06:00Z">
              <w:r w:rsidDel="00901488">
                <w:rPr>
                  <w:rFonts w:ascii="Times New Roman" w:hAnsi="Times New Roman" w:cs="Times New Roman"/>
                  <w:b/>
                </w:rPr>
                <w:t>EB8</w:t>
              </w:r>
              <m:oMath>
                <m:r>
                  <m:rPr>
                    <m:sty m:val="bi"/>
                  </m:rPr>
                  <w:rPr>
                    <w:rFonts w:ascii="Cambria Math" w:hAnsi="Cambria Math" w:cs="Times New Roman"/>
                  </w:rPr>
                  <m:t>→</m:t>
                </m:r>
              </m:oMath>
              <w:r w:rsidDel="00901488">
                <w:rPr>
                  <w:rFonts w:ascii="Times New Roman" w:hAnsi="Times New Roman" w:cs="Times New Roman"/>
                  <w:b/>
                </w:rPr>
                <w:t>EB10</w:t>
              </w:r>
            </w:moveFrom>
          </w:p>
        </w:tc>
        <w:tc>
          <w:tcPr>
            <w:tcW w:w="1469" w:type="dxa"/>
          </w:tcPr>
          <w:p w14:paraId="7A42CE0F" w14:textId="1D6116FA" w:rsidR="00671D1A" w:rsidDel="00901488" w:rsidRDefault="00AA67B0" w:rsidP="007635C7">
            <w:pPr>
              <w:jc w:val="center"/>
              <w:rPr>
                <w:moveFrom w:id="303" w:author="Juan Carlos Martinez Mori" w:date="2015-09-14T09:06:00Z"/>
                <w:rFonts w:ascii="Times New Roman" w:hAnsi="Times New Roman" w:cs="Times New Roman"/>
              </w:rPr>
            </w:pPr>
            <w:moveFrom w:id="304" w:author="Juan Carlos Martinez Mori" w:date="2015-09-14T09:06:00Z">
              <w:r w:rsidDel="00901488">
                <w:rPr>
                  <w:rFonts w:ascii="Times New Roman" w:hAnsi="Times New Roman" w:cs="Times New Roman"/>
                </w:rPr>
                <w:t>13.68%</w:t>
              </w:r>
            </w:moveFrom>
          </w:p>
        </w:tc>
        <w:tc>
          <w:tcPr>
            <w:tcW w:w="1469" w:type="dxa"/>
          </w:tcPr>
          <w:p w14:paraId="54A64122" w14:textId="1B38CCEA" w:rsidR="00671D1A" w:rsidDel="00901488" w:rsidRDefault="00AA67B0">
            <w:pPr>
              <w:jc w:val="center"/>
              <w:rPr>
                <w:moveFrom w:id="305" w:author="Juan Carlos Martinez Mori" w:date="2015-09-14T09:06:00Z"/>
                <w:rFonts w:ascii="Times New Roman" w:hAnsi="Times New Roman" w:cs="Times New Roman"/>
              </w:rPr>
            </w:pPr>
            <w:moveFrom w:id="306" w:author="Juan Carlos Martinez Mori" w:date="2015-09-14T09:06:00Z">
              <w:r w:rsidDel="00901488">
                <w:rPr>
                  <w:rFonts w:ascii="Times New Roman" w:hAnsi="Times New Roman" w:cs="Times New Roman"/>
                </w:rPr>
                <w:t>23.47%</w:t>
              </w:r>
            </w:moveFrom>
          </w:p>
        </w:tc>
      </w:tr>
    </w:tbl>
    <w:tbl>
      <w:tblPr>
        <w:tblStyle w:val="TableGrid"/>
        <w:tblpPr w:leftFromText="180" w:rightFromText="180" w:vertAnchor="text" w:horzAnchor="page" w:tblpX="1864" w:tblpY="315"/>
        <w:tblW w:w="0" w:type="auto"/>
        <w:tblLook w:val="04A0" w:firstRow="1" w:lastRow="0" w:firstColumn="1" w:lastColumn="0" w:noHBand="0" w:noVBand="1"/>
      </w:tblPr>
      <w:tblGrid>
        <w:gridCol w:w="1525"/>
        <w:gridCol w:w="1469"/>
        <w:gridCol w:w="1469"/>
      </w:tblGrid>
      <w:tr w:rsidR="00AA67B0" w:rsidDel="00901488" w14:paraId="6BDB7876" w14:textId="4455A7AB" w:rsidTr="007635C7">
        <w:trPr>
          <w:trHeight w:val="288"/>
        </w:trPr>
        <w:tc>
          <w:tcPr>
            <w:tcW w:w="4463" w:type="dxa"/>
            <w:gridSpan w:val="3"/>
          </w:tcPr>
          <w:p w14:paraId="003C6637" w14:textId="69691504" w:rsidR="00AA67B0" w:rsidDel="00901488" w:rsidRDefault="00AA67B0" w:rsidP="00AA67B0">
            <w:pPr>
              <w:jc w:val="center"/>
              <w:rPr>
                <w:moveFrom w:id="307" w:author="Juan Carlos Martinez Mori" w:date="2015-09-14T09:06:00Z"/>
                <w:rFonts w:ascii="Times New Roman" w:hAnsi="Times New Roman" w:cs="Times New Roman"/>
                <w:b/>
              </w:rPr>
            </w:pPr>
            <w:moveFromRangeStart w:id="308" w:author="Juan Carlos Martinez Mori" w:date="2015-09-14T09:06:00Z" w:name="move429948336"/>
            <w:moveFromRangeEnd w:id="273"/>
            <w:moveFrom w:id="309" w:author="Juan Carlos Martinez Mori" w:date="2015-09-14T09:06:00Z">
              <w:r w:rsidDel="00901488">
                <w:rPr>
                  <w:rFonts w:ascii="Times New Roman" w:hAnsi="Times New Roman" w:cs="Times New Roman"/>
                  <w:b/>
                </w:rPr>
                <w:t>Sensor Pairs Percent Change</w:t>
              </w:r>
            </w:moveFrom>
          </w:p>
          <w:p w14:paraId="2829EFA6" w14:textId="73093C27" w:rsidR="00AA67B0" w:rsidDel="00901488" w:rsidRDefault="00AA67B0" w:rsidP="00AA67B0">
            <w:pPr>
              <w:jc w:val="center"/>
              <w:rPr>
                <w:moveFrom w:id="310" w:author="Juan Carlos Martinez Mori" w:date="2015-09-14T09:06:00Z"/>
                <w:rFonts w:ascii="Times New Roman" w:hAnsi="Times New Roman" w:cs="Times New Roman"/>
              </w:rPr>
            </w:pPr>
            <w:moveFrom w:id="311" w:author="Juan Carlos Martinez Mori" w:date="2015-09-14T09:06:00Z">
              <w:r w:rsidDel="00901488">
                <w:rPr>
                  <w:rFonts w:ascii="Times New Roman" w:hAnsi="Times New Roman" w:cs="Times New Roman"/>
                  <w:b/>
                </w:rPr>
                <w:t>May 1, 2015  13:00 – 15:30</w:t>
              </w:r>
            </w:moveFrom>
          </w:p>
        </w:tc>
      </w:tr>
      <w:tr w:rsidR="00AA67B0" w:rsidDel="00901488" w14:paraId="63DD35C6" w14:textId="03C341D5" w:rsidTr="00AA67B0">
        <w:tc>
          <w:tcPr>
            <w:tcW w:w="1525" w:type="dxa"/>
          </w:tcPr>
          <w:p w14:paraId="5DA94831" w14:textId="29B30DB2" w:rsidR="00AA67B0" w:rsidDel="00901488" w:rsidRDefault="00AA67B0" w:rsidP="00AA67B0">
            <w:pPr>
              <w:jc w:val="center"/>
              <w:rPr>
                <w:moveFrom w:id="312" w:author="Juan Carlos Martinez Mori" w:date="2015-09-14T09:06:00Z"/>
                <w:rFonts w:ascii="Times New Roman" w:hAnsi="Times New Roman" w:cs="Times New Roman"/>
              </w:rPr>
            </w:pPr>
            <w:moveFrom w:id="313" w:author="Juan Carlos Martinez Mori" w:date="2015-09-14T09:06:00Z">
              <w:r w:rsidDel="00901488">
                <w:rPr>
                  <w:rFonts w:ascii="Times New Roman" w:hAnsi="Times New Roman" w:cs="Times New Roman"/>
                  <w:b/>
                </w:rPr>
                <w:t>First</w:t>
              </w:r>
              <m:oMath>
                <m:r>
                  <m:rPr>
                    <m:sty m:val="bi"/>
                  </m:rPr>
                  <w:rPr>
                    <w:rFonts w:ascii="Cambria Math" w:hAnsi="Cambria Math" w:cs="Times New Roman"/>
                  </w:rPr>
                  <m:t>→</m:t>
                </m:r>
              </m:oMath>
              <w:r w:rsidDel="00901488">
                <w:rPr>
                  <w:rFonts w:ascii="Times New Roman" w:hAnsi="Times New Roman" w:cs="Times New Roman"/>
                  <w:b/>
                </w:rPr>
                <w:t>Second</w:t>
              </w:r>
            </w:moveFrom>
          </w:p>
        </w:tc>
        <w:tc>
          <w:tcPr>
            <w:tcW w:w="1469" w:type="dxa"/>
          </w:tcPr>
          <w:p w14:paraId="42436D6C" w14:textId="2E68EB45" w:rsidR="00AA67B0" w:rsidDel="00901488" w:rsidRDefault="00AA67B0" w:rsidP="00AA67B0">
            <w:pPr>
              <w:jc w:val="center"/>
              <w:rPr>
                <w:moveFrom w:id="314" w:author="Juan Carlos Martinez Mori" w:date="2015-09-14T09:06:00Z"/>
                <w:rFonts w:ascii="Times New Roman" w:hAnsi="Times New Roman" w:cs="Times New Roman"/>
              </w:rPr>
            </w:pPr>
            <w:moveFrom w:id="315" w:author="Juan Carlos Martinez Mori" w:date="2015-09-14T09:06:00Z">
              <w:r w:rsidRPr="00D145C4" w:rsidDel="00901488">
                <w:rPr>
                  <w:rFonts w:ascii="Times New Roman" w:hAnsi="Times New Roman" w:cs="Times New Roman"/>
                  <w:b/>
                </w:rPr>
                <w:t>% Difference</w:t>
              </w:r>
              <w:r w:rsidDel="00901488">
                <w:rPr>
                  <w:rFonts w:ascii="Times New Roman" w:hAnsi="Times New Roman" w:cs="Times New Roman"/>
                  <w:b/>
                </w:rPr>
                <w:t xml:space="preserve"> Speed</w:t>
              </w:r>
            </w:moveFrom>
          </w:p>
        </w:tc>
        <w:tc>
          <w:tcPr>
            <w:tcW w:w="1469" w:type="dxa"/>
          </w:tcPr>
          <w:p w14:paraId="2FC9981C" w14:textId="1A853808" w:rsidR="00AA67B0" w:rsidRPr="00D145C4" w:rsidDel="00901488" w:rsidRDefault="00AA67B0" w:rsidP="00AA67B0">
            <w:pPr>
              <w:jc w:val="center"/>
              <w:rPr>
                <w:moveFrom w:id="316" w:author="Juan Carlos Martinez Mori" w:date="2015-09-14T09:06:00Z"/>
                <w:rFonts w:ascii="Times New Roman" w:hAnsi="Times New Roman" w:cs="Times New Roman"/>
                <w:b/>
              </w:rPr>
            </w:pPr>
            <w:moveFrom w:id="317" w:author="Juan Carlos Martinez Mori" w:date="2015-09-14T09:06:00Z">
              <w:r w:rsidDel="00901488">
                <w:rPr>
                  <w:rFonts w:ascii="Times New Roman" w:hAnsi="Times New Roman" w:cs="Times New Roman"/>
                  <w:b/>
                </w:rPr>
                <w:t>% Difference Count</w:t>
              </w:r>
            </w:moveFrom>
          </w:p>
        </w:tc>
      </w:tr>
      <w:tr w:rsidR="00AA67B0" w:rsidDel="00901488" w14:paraId="0CD6320B" w14:textId="27C7788D" w:rsidTr="00AA67B0">
        <w:trPr>
          <w:trHeight w:val="202"/>
        </w:trPr>
        <w:tc>
          <w:tcPr>
            <w:tcW w:w="1525" w:type="dxa"/>
          </w:tcPr>
          <w:p w14:paraId="3864D156" w14:textId="1EFD3D8D" w:rsidR="00AA67B0" w:rsidDel="00901488" w:rsidRDefault="00AA67B0" w:rsidP="00AA67B0">
            <w:pPr>
              <w:rPr>
                <w:moveFrom w:id="318" w:author="Juan Carlos Martinez Mori" w:date="2015-09-14T09:06:00Z"/>
                <w:rFonts w:ascii="Times New Roman" w:hAnsi="Times New Roman" w:cs="Times New Roman"/>
              </w:rPr>
            </w:pPr>
            <w:moveFrom w:id="319" w:author="Juan Carlos Martinez Mori" w:date="2015-09-14T09:06:00Z">
              <w:r w:rsidDel="00901488">
                <w:rPr>
                  <w:rFonts w:ascii="Times New Roman" w:hAnsi="Times New Roman" w:cs="Times New Roman"/>
                  <w:b/>
                </w:rPr>
                <w:t>EB4</w:t>
              </w:r>
              <m:oMath>
                <m:r>
                  <m:rPr>
                    <m:sty m:val="bi"/>
                  </m:rPr>
                  <w:rPr>
                    <w:rFonts w:ascii="Cambria Math" w:hAnsi="Cambria Math" w:cs="Times New Roman"/>
                  </w:rPr>
                  <m:t>→</m:t>
                </m:r>
              </m:oMath>
              <w:r w:rsidRPr="00D145C4" w:rsidDel="00901488">
                <w:rPr>
                  <w:rFonts w:ascii="Times New Roman" w:hAnsi="Times New Roman" w:cs="Times New Roman"/>
                  <w:b/>
                </w:rPr>
                <w:t>EB5*</w:t>
              </w:r>
            </w:moveFrom>
          </w:p>
        </w:tc>
        <w:tc>
          <w:tcPr>
            <w:tcW w:w="1469" w:type="dxa"/>
          </w:tcPr>
          <w:p w14:paraId="0EBF9302" w14:textId="4E849720" w:rsidR="00AA67B0" w:rsidDel="00901488" w:rsidRDefault="00AA67B0" w:rsidP="00AA67B0">
            <w:pPr>
              <w:jc w:val="center"/>
              <w:rPr>
                <w:moveFrom w:id="320" w:author="Juan Carlos Martinez Mori" w:date="2015-09-14T09:06:00Z"/>
                <w:rFonts w:ascii="Times New Roman" w:hAnsi="Times New Roman" w:cs="Times New Roman"/>
              </w:rPr>
            </w:pPr>
            <w:moveFrom w:id="321" w:author="Juan Carlos Martinez Mori" w:date="2015-09-14T09:06:00Z">
              <w:r w:rsidDel="00901488">
                <w:rPr>
                  <w:rFonts w:ascii="Times New Roman" w:hAnsi="Times New Roman" w:cs="Times New Roman"/>
                </w:rPr>
                <w:t>16.31%</w:t>
              </w:r>
            </w:moveFrom>
          </w:p>
        </w:tc>
        <w:tc>
          <w:tcPr>
            <w:tcW w:w="1469" w:type="dxa"/>
          </w:tcPr>
          <w:p w14:paraId="66776122" w14:textId="3FA13DAA" w:rsidR="00AA67B0" w:rsidDel="00901488" w:rsidRDefault="00AA67B0" w:rsidP="00AA67B0">
            <w:pPr>
              <w:jc w:val="center"/>
              <w:rPr>
                <w:moveFrom w:id="322" w:author="Juan Carlos Martinez Mori" w:date="2015-09-14T09:06:00Z"/>
                <w:rFonts w:ascii="Times New Roman" w:hAnsi="Times New Roman" w:cs="Times New Roman"/>
              </w:rPr>
            </w:pPr>
            <w:moveFrom w:id="323" w:author="Juan Carlos Martinez Mori" w:date="2015-09-14T09:06:00Z">
              <w:r w:rsidDel="00901488">
                <w:rPr>
                  <w:rFonts w:ascii="Times New Roman" w:hAnsi="Times New Roman" w:cs="Times New Roman"/>
                </w:rPr>
                <w:t>79.85%</w:t>
              </w:r>
            </w:moveFrom>
          </w:p>
        </w:tc>
      </w:tr>
      <w:tr w:rsidR="00AA67B0" w:rsidDel="00901488" w14:paraId="5AAD84B9" w14:textId="48BD4B9A" w:rsidTr="00AA67B0">
        <w:trPr>
          <w:trHeight w:val="202"/>
        </w:trPr>
        <w:tc>
          <w:tcPr>
            <w:tcW w:w="1525" w:type="dxa"/>
          </w:tcPr>
          <w:p w14:paraId="104A7790" w14:textId="2F0528AF" w:rsidR="00AA67B0" w:rsidDel="00901488" w:rsidRDefault="00AA67B0" w:rsidP="00AA67B0">
            <w:pPr>
              <w:rPr>
                <w:moveFrom w:id="324" w:author="Juan Carlos Martinez Mori" w:date="2015-09-14T09:06:00Z"/>
                <w:rFonts w:ascii="Times New Roman" w:hAnsi="Times New Roman" w:cs="Times New Roman"/>
              </w:rPr>
            </w:pPr>
            <w:moveFrom w:id="325" w:author="Juan Carlos Martinez Mori" w:date="2015-09-14T09:06:00Z">
              <w:r w:rsidDel="00901488">
                <w:rPr>
                  <w:rFonts w:ascii="Times New Roman" w:hAnsi="Times New Roman" w:cs="Times New Roman"/>
                  <w:b/>
                </w:rPr>
                <w:t>EB4</w:t>
              </w:r>
              <m:oMath>
                <m:r>
                  <m:rPr>
                    <m:sty m:val="bi"/>
                  </m:rPr>
                  <w:rPr>
                    <w:rFonts w:ascii="Cambria Math" w:hAnsi="Cambria Math" w:cs="Times New Roman"/>
                  </w:rPr>
                  <m:t>→</m:t>
                </m:r>
              </m:oMath>
              <w:r w:rsidRPr="00D145C4" w:rsidDel="00901488">
                <w:rPr>
                  <w:rFonts w:ascii="Times New Roman" w:hAnsi="Times New Roman" w:cs="Times New Roman"/>
                  <w:b/>
                </w:rPr>
                <w:t>EB6</w:t>
              </w:r>
            </w:moveFrom>
          </w:p>
        </w:tc>
        <w:tc>
          <w:tcPr>
            <w:tcW w:w="1469" w:type="dxa"/>
          </w:tcPr>
          <w:p w14:paraId="13D97F32" w14:textId="54A6FAD8" w:rsidR="00AA67B0" w:rsidDel="00901488" w:rsidRDefault="00AA67B0" w:rsidP="00AA67B0">
            <w:pPr>
              <w:jc w:val="center"/>
              <w:rPr>
                <w:moveFrom w:id="326" w:author="Juan Carlos Martinez Mori" w:date="2015-09-14T09:06:00Z"/>
                <w:rFonts w:ascii="Times New Roman" w:hAnsi="Times New Roman" w:cs="Times New Roman"/>
              </w:rPr>
            </w:pPr>
            <w:moveFrom w:id="327" w:author="Juan Carlos Martinez Mori" w:date="2015-09-14T09:06:00Z">
              <w:r w:rsidDel="00901488">
                <w:rPr>
                  <w:rFonts w:ascii="Times New Roman" w:hAnsi="Times New Roman" w:cs="Times New Roman"/>
                </w:rPr>
                <w:t>-0.75%</w:t>
              </w:r>
            </w:moveFrom>
          </w:p>
        </w:tc>
        <w:tc>
          <w:tcPr>
            <w:tcW w:w="1469" w:type="dxa"/>
          </w:tcPr>
          <w:p w14:paraId="19F15744" w14:textId="783C9F6F" w:rsidR="00AA67B0" w:rsidDel="00901488" w:rsidRDefault="00AA67B0" w:rsidP="00AA67B0">
            <w:pPr>
              <w:jc w:val="center"/>
              <w:rPr>
                <w:moveFrom w:id="328" w:author="Juan Carlos Martinez Mori" w:date="2015-09-14T09:06:00Z"/>
                <w:rFonts w:ascii="Times New Roman" w:hAnsi="Times New Roman" w:cs="Times New Roman"/>
              </w:rPr>
            </w:pPr>
            <w:moveFrom w:id="329" w:author="Juan Carlos Martinez Mori" w:date="2015-09-14T09:06:00Z">
              <w:r w:rsidDel="00901488">
                <w:rPr>
                  <w:rFonts w:ascii="Times New Roman" w:hAnsi="Times New Roman" w:cs="Times New Roman"/>
                </w:rPr>
                <w:t>7.27%</w:t>
              </w:r>
            </w:moveFrom>
          </w:p>
        </w:tc>
      </w:tr>
      <w:tr w:rsidR="00AA67B0" w:rsidDel="00901488" w14:paraId="2D62E68F" w14:textId="6B4E94A1" w:rsidTr="00AA67B0">
        <w:trPr>
          <w:trHeight w:val="202"/>
        </w:trPr>
        <w:tc>
          <w:tcPr>
            <w:tcW w:w="1525" w:type="dxa"/>
          </w:tcPr>
          <w:p w14:paraId="4DC98FD0" w14:textId="406E80BA" w:rsidR="00AA67B0" w:rsidDel="00901488" w:rsidRDefault="00AA67B0" w:rsidP="00AA67B0">
            <w:pPr>
              <w:rPr>
                <w:moveFrom w:id="330" w:author="Juan Carlos Martinez Mori" w:date="2015-09-14T09:06:00Z"/>
                <w:rFonts w:ascii="Times New Roman" w:hAnsi="Times New Roman" w:cs="Times New Roman"/>
              </w:rPr>
            </w:pPr>
            <w:moveFrom w:id="331" w:author="Juan Carlos Martinez Mori" w:date="2015-09-14T09:06:00Z">
              <w:r w:rsidDel="00901488">
                <w:rPr>
                  <w:rFonts w:ascii="Times New Roman" w:hAnsi="Times New Roman" w:cs="Times New Roman"/>
                  <w:b/>
                </w:rPr>
                <w:t>EB8</w:t>
              </w:r>
              <m:oMath>
                <m:r>
                  <m:rPr>
                    <m:sty m:val="bi"/>
                  </m:rPr>
                  <w:rPr>
                    <w:rFonts w:ascii="Cambria Math" w:hAnsi="Cambria Math" w:cs="Times New Roman"/>
                  </w:rPr>
                  <m:t>→</m:t>
                </m:r>
              </m:oMath>
              <w:r w:rsidDel="00901488">
                <w:rPr>
                  <w:rFonts w:ascii="Times New Roman" w:hAnsi="Times New Roman" w:cs="Times New Roman"/>
                  <w:b/>
                </w:rPr>
                <w:t>EB9</w:t>
              </w:r>
              <w:r w:rsidRPr="00D145C4" w:rsidDel="00901488">
                <w:rPr>
                  <w:rFonts w:ascii="Times New Roman" w:hAnsi="Times New Roman" w:cs="Times New Roman"/>
                  <w:b/>
                </w:rPr>
                <w:t>*</w:t>
              </w:r>
            </w:moveFrom>
          </w:p>
        </w:tc>
        <w:tc>
          <w:tcPr>
            <w:tcW w:w="1469" w:type="dxa"/>
          </w:tcPr>
          <w:p w14:paraId="489EF9E6" w14:textId="2E33333E" w:rsidR="00AA67B0" w:rsidDel="00901488" w:rsidRDefault="00AA67B0" w:rsidP="00AA67B0">
            <w:pPr>
              <w:jc w:val="center"/>
              <w:rPr>
                <w:moveFrom w:id="332" w:author="Juan Carlos Martinez Mori" w:date="2015-09-14T09:06:00Z"/>
                <w:rFonts w:ascii="Times New Roman" w:hAnsi="Times New Roman" w:cs="Times New Roman"/>
              </w:rPr>
            </w:pPr>
            <w:moveFrom w:id="333" w:author="Juan Carlos Martinez Mori" w:date="2015-09-14T09:06:00Z">
              <w:r w:rsidDel="00901488">
                <w:rPr>
                  <w:rFonts w:ascii="Times New Roman" w:hAnsi="Times New Roman" w:cs="Times New Roman"/>
                </w:rPr>
                <w:t>10.81%</w:t>
              </w:r>
            </w:moveFrom>
          </w:p>
        </w:tc>
        <w:tc>
          <w:tcPr>
            <w:tcW w:w="1469" w:type="dxa"/>
          </w:tcPr>
          <w:p w14:paraId="15E5D682" w14:textId="593898E6" w:rsidR="00AA67B0" w:rsidDel="00901488" w:rsidRDefault="00AA67B0" w:rsidP="00AA67B0">
            <w:pPr>
              <w:jc w:val="center"/>
              <w:rPr>
                <w:moveFrom w:id="334" w:author="Juan Carlos Martinez Mori" w:date="2015-09-14T09:06:00Z"/>
                <w:rFonts w:ascii="Times New Roman" w:hAnsi="Times New Roman" w:cs="Times New Roman"/>
              </w:rPr>
            </w:pPr>
            <w:moveFrom w:id="335" w:author="Juan Carlos Martinez Mori" w:date="2015-09-14T09:06:00Z">
              <w:r w:rsidDel="00901488">
                <w:rPr>
                  <w:rFonts w:ascii="Times New Roman" w:hAnsi="Times New Roman" w:cs="Times New Roman"/>
                </w:rPr>
                <w:t>93.73%</w:t>
              </w:r>
            </w:moveFrom>
          </w:p>
        </w:tc>
      </w:tr>
      <w:tr w:rsidR="00AA67B0" w:rsidDel="00901488" w14:paraId="2C4EFD65" w14:textId="27F1F20C" w:rsidTr="007635C7">
        <w:trPr>
          <w:trHeight w:val="202"/>
        </w:trPr>
        <w:tc>
          <w:tcPr>
            <w:tcW w:w="1525" w:type="dxa"/>
          </w:tcPr>
          <w:p w14:paraId="4633D1AB" w14:textId="0E184E82" w:rsidR="00AA67B0" w:rsidDel="00901488" w:rsidRDefault="00AA67B0" w:rsidP="00AA67B0">
            <w:pPr>
              <w:rPr>
                <w:moveFrom w:id="336" w:author="Juan Carlos Martinez Mori" w:date="2015-09-14T09:06:00Z"/>
                <w:rFonts w:ascii="Times New Roman" w:hAnsi="Times New Roman" w:cs="Times New Roman"/>
              </w:rPr>
            </w:pPr>
            <w:moveFrom w:id="337" w:author="Juan Carlos Martinez Mori" w:date="2015-09-14T09:06:00Z">
              <w:r w:rsidDel="00901488">
                <w:rPr>
                  <w:rFonts w:ascii="Times New Roman" w:hAnsi="Times New Roman" w:cs="Times New Roman"/>
                  <w:b/>
                </w:rPr>
                <w:t>EB8</w:t>
              </w:r>
              <m:oMath>
                <m:r>
                  <m:rPr>
                    <m:sty m:val="bi"/>
                  </m:rPr>
                  <w:rPr>
                    <w:rFonts w:ascii="Cambria Math" w:hAnsi="Cambria Math" w:cs="Times New Roman"/>
                  </w:rPr>
                  <m:t>→</m:t>
                </m:r>
              </m:oMath>
              <w:r w:rsidDel="00901488">
                <w:rPr>
                  <w:rFonts w:ascii="Times New Roman" w:hAnsi="Times New Roman" w:cs="Times New Roman"/>
                  <w:b/>
                </w:rPr>
                <w:t>EB10</w:t>
              </w:r>
            </w:moveFrom>
          </w:p>
        </w:tc>
        <w:tc>
          <w:tcPr>
            <w:tcW w:w="1469" w:type="dxa"/>
          </w:tcPr>
          <w:p w14:paraId="4CFF5F2B" w14:textId="71C21A46" w:rsidR="00AA67B0" w:rsidDel="00901488" w:rsidRDefault="00AA67B0" w:rsidP="00AA67B0">
            <w:pPr>
              <w:jc w:val="center"/>
              <w:rPr>
                <w:moveFrom w:id="338" w:author="Juan Carlos Martinez Mori" w:date="2015-09-14T09:06:00Z"/>
                <w:rFonts w:ascii="Times New Roman" w:hAnsi="Times New Roman" w:cs="Times New Roman"/>
              </w:rPr>
            </w:pPr>
            <w:moveFrom w:id="339" w:author="Juan Carlos Martinez Mori" w:date="2015-09-14T09:06:00Z">
              <w:r w:rsidDel="00901488">
                <w:rPr>
                  <w:rFonts w:ascii="Times New Roman" w:hAnsi="Times New Roman" w:cs="Times New Roman"/>
                </w:rPr>
                <w:t>-6.93%</w:t>
              </w:r>
            </w:moveFrom>
          </w:p>
        </w:tc>
        <w:tc>
          <w:tcPr>
            <w:tcW w:w="1469" w:type="dxa"/>
          </w:tcPr>
          <w:p w14:paraId="7BF2CA7C" w14:textId="73E80AC4" w:rsidR="00AA67B0" w:rsidDel="00901488" w:rsidRDefault="00AA67B0" w:rsidP="00AA67B0">
            <w:pPr>
              <w:jc w:val="center"/>
              <w:rPr>
                <w:moveFrom w:id="340" w:author="Juan Carlos Martinez Mori" w:date="2015-09-14T09:06:00Z"/>
                <w:rFonts w:ascii="Times New Roman" w:hAnsi="Times New Roman" w:cs="Times New Roman"/>
              </w:rPr>
            </w:pPr>
            <w:moveFrom w:id="341" w:author="Juan Carlos Martinez Mori" w:date="2015-09-14T09:06:00Z">
              <w:r w:rsidDel="00901488">
                <w:rPr>
                  <w:rFonts w:ascii="Times New Roman" w:hAnsi="Times New Roman" w:cs="Times New Roman"/>
                </w:rPr>
                <w:t>13.68%</w:t>
              </w:r>
            </w:moveFrom>
          </w:p>
        </w:tc>
      </w:tr>
    </w:tbl>
    <w:tbl>
      <w:tblPr>
        <w:tblStyle w:val="TableGrid"/>
        <w:tblpPr w:leftFromText="180" w:rightFromText="180" w:vertAnchor="text" w:horzAnchor="page" w:tblpX="7248" w:tblpY="-36"/>
        <w:tblW w:w="0" w:type="auto"/>
        <w:tblLook w:val="04A0" w:firstRow="1" w:lastRow="0" w:firstColumn="1" w:lastColumn="0" w:noHBand="0" w:noVBand="1"/>
        <w:tblPrChange w:id="342" w:author="Juan Carlos Martinez Mori" w:date="2015-09-14T09:06:00Z">
          <w:tblPr>
            <w:tblStyle w:val="TableGrid"/>
            <w:tblpPr w:leftFromText="180" w:rightFromText="180" w:vertAnchor="text" w:horzAnchor="page" w:tblpX="6672" w:tblpYSpec="inside"/>
            <w:tblW w:w="0" w:type="auto"/>
            <w:tblLook w:val="04A0" w:firstRow="1" w:lastRow="0" w:firstColumn="1" w:lastColumn="0" w:noHBand="0" w:noVBand="1"/>
          </w:tblPr>
        </w:tblPrChange>
      </w:tblPr>
      <w:tblGrid>
        <w:gridCol w:w="1526"/>
        <w:gridCol w:w="1469"/>
        <w:gridCol w:w="1469"/>
        <w:tblGridChange w:id="343">
          <w:tblGrid>
            <w:gridCol w:w="1526"/>
            <w:gridCol w:w="1469"/>
            <w:gridCol w:w="1469"/>
          </w:tblGrid>
        </w:tblGridChange>
      </w:tblGrid>
      <w:tr w:rsidR="00901488" w14:paraId="313FE2B4" w14:textId="77777777" w:rsidTr="00901488">
        <w:trPr>
          <w:trHeight w:val="289"/>
          <w:trPrChange w:id="344" w:author="Juan Carlos Martinez Mori" w:date="2015-09-14T09:06:00Z">
            <w:trPr>
              <w:trHeight w:val="289"/>
            </w:trPr>
          </w:trPrChange>
        </w:trPr>
        <w:tc>
          <w:tcPr>
            <w:tcW w:w="4464" w:type="dxa"/>
            <w:gridSpan w:val="3"/>
            <w:tcPrChange w:id="345" w:author="Juan Carlos Martinez Mori" w:date="2015-09-14T09:06:00Z">
              <w:tcPr>
                <w:tcW w:w="4464" w:type="dxa"/>
                <w:gridSpan w:val="3"/>
              </w:tcPr>
            </w:tcPrChange>
          </w:tcPr>
          <w:moveFromRangeEnd w:id="308"/>
          <w:p w14:paraId="4BA9D0DA" w14:textId="77777777" w:rsidR="00901488" w:rsidRDefault="00901488" w:rsidP="00901488">
            <w:pPr>
              <w:jc w:val="center"/>
              <w:rPr>
                <w:moveTo w:id="346" w:author="Juan Carlos Martinez Mori" w:date="2015-09-14T09:06:00Z"/>
                <w:rFonts w:ascii="Times New Roman" w:hAnsi="Times New Roman" w:cs="Times New Roman"/>
                <w:b/>
              </w:rPr>
            </w:pPr>
            <w:moveToRangeStart w:id="347" w:author="Juan Carlos Martinez Mori" w:date="2015-09-14T09:06:00Z" w:name="move429948325"/>
            <w:moveTo w:id="348" w:author="Juan Carlos Martinez Mori" w:date="2015-09-14T09:06:00Z">
              <w:r>
                <w:rPr>
                  <w:rFonts w:ascii="Times New Roman" w:hAnsi="Times New Roman" w:cs="Times New Roman"/>
                  <w:b/>
                </w:rPr>
                <w:t>Sensor Pairs Percent Change</w:t>
              </w:r>
            </w:moveTo>
          </w:p>
          <w:p w14:paraId="4CBE07D9" w14:textId="77777777" w:rsidR="00901488" w:rsidRPr="00D145C4" w:rsidRDefault="00901488" w:rsidP="00901488">
            <w:pPr>
              <w:jc w:val="center"/>
              <w:rPr>
                <w:moveTo w:id="349" w:author="Juan Carlos Martinez Mori" w:date="2015-09-14T09:06:00Z"/>
                <w:rFonts w:ascii="Times New Roman" w:hAnsi="Times New Roman" w:cs="Times New Roman"/>
                <w:b/>
              </w:rPr>
            </w:pPr>
            <w:moveTo w:id="350" w:author="Juan Carlos Martinez Mori" w:date="2015-09-14T09:06:00Z">
              <w:r>
                <w:rPr>
                  <w:rFonts w:ascii="Times New Roman" w:hAnsi="Times New Roman" w:cs="Times New Roman"/>
                  <w:b/>
                </w:rPr>
                <w:t>May 2015</w:t>
              </w:r>
            </w:moveTo>
          </w:p>
        </w:tc>
      </w:tr>
      <w:tr w:rsidR="00901488" w14:paraId="4F980ACD" w14:textId="77777777" w:rsidTr="00901488">
        <w:trPr>
          <w:trHeight w:val="202"/>
          <w:trPrChange w:id="351" w:author="Juan Carlos Martinez Mori" w:date="2015-09-14T09:06:00Z">
            <w:trPr>
              <w:trHeight w:val="202"/>
            </w:trPr>
          </w:trPrChange>
        </w:trPr>
        <w:tc>
          <w:tcPr>
            <w:tcW w:w="1526" w:type="dxa"/>
            <w:tcPrChange w:id="352" w:author="Juan Carlos Martinez Mori" w:date="2015-09-14T09:06:00Z">
              <w:tcPr>
                <w:tcW w:w="1526" w:type="dxa"/>
              </w:tcPr>
            </w:tcPrChange>
          </w:tcPr>
          <w:p w14:paraId="7AE8E92E" w14:textId="77777777" w:rsidR="00901488" w:rsidRPr="00D145C4" w:rsidRDefault="00901488" w:rsidP="00901488">
            <w:pPr>
              <w:jc w:val="center"/>
              <w:rPr>
                <w:moveTo w:id="353" w:author="Juan Carlos Martinez Mori" w:date="2015-09-14T09:06:00Z"/>
                <w:rFonts w:ascii="Times New Roman" w:hAnsi="Times New Roman" w:cs="Times New Roman"/>
                <w:b/>
              </w:rPr>
            </w:pPr>
            <w:moveTo w:id="354" w:author="Juan Carlos Martinez Mori" w:date="2015-09-14T09:06:00Z">
              <w:r>
                <w:rPr>
                  <w:rFonts w:ascii="Times New Roman" w:hAnsi="Times New Roman" w:cs="Times New Roman"/>
                  <w:b/>
                </w:rPr>
                <w:t>First</w:t>
              </w:r>
              <m:oMath>
                <m:r>
                  <m:rPr>
                    <m:sty m:val="bi"/>
                  </m:rPr>
                  <w:rPr>
                    <w:rFonts w:ascii="Cambria Math" w:hAnsi="Cambria Math" w:cs="Times New Roman"/>
                  </w:rPr>
                  <m:t>→</m:t>
                </m:r>
              </m:oMath>
              <w:r>
                <w:rPr>
                  <w:rFonts w:ascii="Times New Roman" w:hAnsi="Times New Roman" w:cs="Times New Roman"/>
                  <w:b/>
                </w:rPr>
                <w:t>Second</w:t>
              </w:r>
            </w:moveTo>
          </w:p>
        </w:tc>
        <w:tc>
          <w:tcPr>
            <w:tcW w:w="1469" w:type="dxa"/>
            <w:tcPrChange w:id="355" w:author="Juan Carlos Martinez Mori" w:date="2015-09-14T09:06:00Z">
              <w:tcPr>
                <w:tcW w:w="1469" w:type="dxa"/>
              </w:tcPr>
            </w:tcPrChange>
          </w:tcPr>
          <w:p w14:paraId="54468917" w14:textId="77777777" w:rsidR="00901488" w:rsidRPr="00D145C4" w:rsidRDefault="00901488" w:rsidP="00901488">
            <w:pPr>
              <w:jc w:val="center"/>
              <w:rPr>
                <w:moveTo w:id="356" w:author="Juan Carlos Martinez Mori" w:date="2015-09-14T09:06:00Z"/>
                <w:rFonts w:ascii="Times New Roman" w:hAnsi="Times New Roman" w:cs="Times New Roman"/>
                <w:b/>
              </w:rPr>
            </w:pPr>
            <w:moveTo w:id="357" w:author="Juan Carlos Martinez Mori" w:date="2015-09-14T09:06:00Z">
              <w:r w:rsidRPr="00D145C4">
                <w:rPr>
                  <w:rFonts w:ascii="Times New Roman" w:hAnsi="Times New Roman" w:cs="Times New Roman"/>
                  <w:b/>
                </w:rPr>
                <w:t>% Difference</w:t>
              </w:r>
              <w:r>
                <w:rPr>
                  <w:rFonts w:ascii="Times New Roman" w:hAnsi="Times New Roman" w:cs="Times New Roman"/>
                  <w:b/>
                </w:rPr>
                <w:t xml:space="preserve"> Speed</w:t>
              </w:r>
            </w:moveTo>
          </w:p>
        </w:tc>
        <w:tc>
          <w:tcPr>
            <w:tcW w:w="1469" w:type="dxa"/>
            <w:tcPrChange w:id="358" w:author="Juan Carlos Martinez Mori" w:date="2015-09-14T09:06:00Z">
              <w:tcPr>
                <w:tcW w:w="1469" w:type="dxa"/>
              </w:tcPr>
            </w:tcPrChange>
          </w:tcPr>
          <w:p w14:paraId="3106091A" w14:textId="77777777" w:rsidR="00901488" w:rsidRPr="00D145C4" w:rsidRDefault="00901488" w:rsidP="00901488">
            <w:pPr>
              <w:jc w:val="center"/>
              <w:rPr>
                <w:moveTo w:id="359" w:author="Juan Carlos Martinez Mori" w:date="2015-09-14T09:06:00Z"/>
                <w:rFonts w:ascii="Times New Roman" w:hAnsi="Times New Roman" w:cs="Times New Roman"/>
                <w:b/>
              </w:rPr>
            </w:pPr>
            <w:moveTo w:id="360" w:author="Juan Carlos Martinez Mori" w:date="2015-09-14T09:06:00Z">
              <w:r>
                <w:rPr>
                  <w:rFonts w:ascii="Times New Roman" w:hAnsi="Times New Roman" w:cs="Times New Roman"/>
                  <w:b/>
                </w:rPr>
                <w:t>% Difference Count</w:t>
              </w:r>
            </w:moveTo>
          </w:p>
        </w:tc>
      </w:tr>
      <w:tr w:rsidR="00901488" w14:paraId="0B725E67" w14:textId="77777777" w:rsidTr="00901488">
        <w:trPr>
          <w:trHeight w:val="202"/>
          <w:trPrChange w:id="361" w:author="Juan Carlos Martinez Mori" w:date="2015-09-14T09:06:00Z">
            <w:trPr>
              <w:trHeight w:val="202"/>
            </w:trPr>
          </w:trPrChange>
        </w:trPr>
        <w:tc>
          <w:tcPr>
            <w:tcW w:w="1526" w:type="dxa"/>
            <w:tcPrChange w:id="362" w:author="Juan Carlos Martinez Mori" w:date="2015-09-14T09:06:00Z">
              <w:tcPr>
                <w:tcW w:w="1526" w:type="dxa"/>
              </w:tcPr>
            </w:tcPrChange>
          </w:tcPr>
          <w:p w14:paraId="16E34AF1" w14:textId="77777777" w:rsidR="00901488" w:rsidRPr="00D145C4" w:rsidRDefault="00901488" w:rsidP="00901488">
            <w:pPr>
              <w:rPr>
                <w:moveTo w:id="363" w:author="Juan Carlos Martinez Mori" w:date="2015-09-14T09:06:00Z"/>
                <w:rFonts w:ascii="Times New Roman" w:hAnsi="Times New Roman" w:cs="Times New Roman"/>
                <w:b/>
              </w:rPr>
            </w:pPr>
            <w:moveTo w:id="364" w:author="Juan Carlos Martinez Mori" w:date="2015-09-14T09:06:00Z">
              <w:r>
                <w:rPr>
                  <w:rFonts w:ascii="Times New Roman" w:hAnsi="Times New Roman" w:cs="Times New Roman"/>
                  <w:b/>
                </w:rPr>
                <w:t>EB4</w:t>
              </w:r>
              <m:oMath>
                <m:r>
                  <m:rPr>
                    <m:sty m:val="bi"/>
                  </m:rPr>
                  <w:rPr>
                    <w:rFonts w:ascii="Cambria Math" w:hAnsi="Cambria Math" w:cs="Times New Roman"/>
                  </w:rPr>
                  <m:t>→</m:t>
                </m:r>
              </m:oMath>
              <w:r w:rsidRPr="00D145C4">
                <w:rPr>
                  <w:rFonts w:ascii="Times New Roman" w:hAnsi="Times New Roman" w:cs="Times New Roman"/>
                  <w:b/>
                </w:rPr>
                <w:t>EB5*</w:t>
              </w:r>
            </w:moveTo>
          </w:p>
        </w:tc>
        <w:tc>
          <w:tcPr>
            <w:tcW w:w="1469" w:type="dxa"/>
            <w:tcPrChange w:id="365" w:author="Juan Carlos Martinez Mori" w:date="2015-09-14T09:06:00Z">
              <w:tcPr>
                <w:tcW w:w="1469" w:type="dxa"/>
              </w:tcPr>
            </w:tcPrChange>
          </w:tcPr>
          <w:p w14:paraId="28BECBAE" w14:textId="77777777" w:rsidR="00901488" w:rsidRDefault="00901488" w:rsidP="00901488">
            <w:pPr>
              <w:jc w:val="center"/>
              <w:rPr>
                <w:moveTo w:id="366" w:author="Juan Carlos Martinez Mori" w:date="2015-09-14T09:06:00Z"/>
                <w:rFonts w:ascii="Times New Roman" w:hAnsi="Times New Roman" w:cs="Times New Roman"/>
              </w:rPr>
            </w:pPr>
            <w:moveTo w:id="367" w:author="Juan Carlos Martinez Mori" w:date="2015-09-14T09:06:00Z">
              <w:r>
                <w:rPr>
                  <w:rFonts w:ascii="Times New Roman" w:hAnsi="Times New Roman" w:cs="Times New Roman"/>
                </w:rPr>
                <w:t>16.57%</w:t>
              </w:r>
            </w:moveTo>
          </w:p>
        </w:tc>
        <w:tc>
          <w:tcPr>
            <w:tcW w:w="1469" w:type="dxa"/>
            <w:tcPrChange w:id="368" w:author="Juan Carlos Martinez Mori" w:date="2015-09-14T09:06:00Z">
              <w:tcPr>
                <w:tcW w:w="1469" w:type="dxa"/>
              </w:tcPr>
            </w:tcPrChange>
          </w:tcPr>
          <w:p w14:paraId="3A989AAB" w14:textId="77777777" w:rsidR="00901488" w:rsidRDefault="00901488" w:rsidP="00901488">
            <w:pPr>
              <w:jc w:val="center"/>
              <w:rPr>
                <w:moveTo w:id="369" w:author="Juan Carlos Martinez Mori" w:date="2015-09-14T09:06:00Z"/>
                <w:rFonts w:ascii="Times New Roman" w:hAnsi="Times New Roman" w:cs="Times New Roman"/>
              </w:rPr>
            </w:pPr>
            <w:moveTo w:id="370" w:author="Juan Carlos Martinez Mori" w:date="2015-09-14T09:06:00Z">
              <w:r>
                <w:rPr>
                  <w:rFonts w:ascii="Times New Roman" w:hAnsi="Times New Roman" w:cs="Times New Roman"/>
                </w:rPr>
                <w:t>73.04%</w:t>
              </w:r>
            </w:moveTo>
          </w:p>
        </w:tc>
      </w:tr>
      <w:tr w:rsidR="00901488" w14:paraId="5C3626BF" w14:textId="77777777" w:rsidTr="00901488">
        <w:trPr>
          <w:trHeight w:val="202"/>
          <w:trPrChange w:id="371" w:author="Juan Carlos Martinez Mori" w:date="2015-09-14T09:06:00Z">
            <w:trPr>
              <w:trHeight w:val="202"/>
            </w:trPr>
          </w:trPrChange>
        </w:trPr>
        <w:tc>
          <w:tcPr>
            <w:tcW w:w="1526" w:type="dxa"/>
            <w:tcPrChange w:id="372" w:author="Juan Carlos Martinez Mori" w:date="2015-09-14T09:06:00Z">
              <w:tcPr>
                <w:tcW w:w="1526" w:type="dxa"/>
              </w:tcPr>
            </w:tcPrChange>
          </w:tcPr>
          <w:p w14:paraId="3D9C4573" w14:textId="77777777" w:rsidR="00901488" w:rsidRPr="00D145C4" w:rsidRDefault="00901488" w:rsidP="00901488">
            <w:pPr>
              <w:rPr>
                <w:moveTo w:id="373" w:author="Juan Carlos Martinez Mori" w:date="2015-09-14T09:06:00Z"/>
                <w:rFonts w:ascii="Times New Roman" w:hAnsi="Times New Roman" w:cs="Times New Roman"/>
                <w:b/>
              </w:rPr>
            </w:pPr>
            <w:moveTo w:id="374" w:author="Juan Carlos Martinez Mori" w:date="2015-09-14T09:06:00Z">
              <w:r>
                <w:rPr>
                  <w:rFonts w:ascii="Times New Roman" w:hAnsi="Times New Roman" w:cs="Times New Roman"/>
                  <w:b/>
                </w:rPr>
                <w:t>EB4</w:t>
              </w:r>
              <m:oMath>
                <m:r>
                  <m:rPr>
                    <m:sty m:val="bi"/>
                  </m:rPr>
                  <w:rPr>
                    <w:rFonts w:ascii="Cambria Math" w:hAnsi="Cambria Math" w:cs="Times New Roman"/>
                  </w:rPr>
                  <m:t>→</m:t>
                </m:r>
              </m:oMath>
              <w:r w:rsidRPr="00D145C4">
                <w:rPr>
                  <w:rFonts w:ascii="Times New Roman" w:hAnsi="Times New Roman" w:cs="Times New Roman"/>
                  <w:b/>
                </w:rPr>
                <w:t>EB6</w:t>
              </w:r>
            </w:moveTo>
          </w:p>
        </w:tc>
        <w:tc>
          <w:tcPr>
            <w:tcW w:w="1469" w:type="dxa"/>
            <w:tcPrChange w:id="375" w:author="Juan Carlos Martinez Mori" w:date="2015-09-14T09:06:00Z">
              <w:tcPr>
                <w:tcW w:w="1469" w:type="dxa"/>
              </w:tcPr>
            </w:tcPrChange>
          </w:tcPr>
          <w:p w14:paraId="2F2110D0" w14:textId="77777777" w:rsidR="00901488" w:rsidRDefault="00901488" w:rsidP="00901488">
            <w:pPr>
              <w:jc w:val="center"/>
              <w:rPr>
                <w:moveTo w:id="376" w:author="Juan Carlos Martinez Mori" w:date="2015-09-14T09:06:00Z"/>
                <w:rFonts w:ascii="Times New Roman" w:hAnsi="Times New Roman" w:cs="Times New Roman"/>
              </w:rPr>
            </w:pPr>
            <w:moveTo w:id="377" w:author="Juan Carlos Martinez Mori" w:date="2015-09-14T09:06:00Z">
              <w:r>
                <w:rPr>
                  <w:rFonts w:ascii="Times New Roman" w:hAnsi="Times New Roman" w:cs="Times New Roman"/>
                </w:rPr>
                <w:t>-0.29%</w:t>
              </w:r>
            </w:moveTo>
          </w:p>
        </w:tc>
        <w:tc>
          <w:tcPr>
            <w:tcW w:w="1469" w:type="dxa"/>
            <w:tcPrChange w:id="378" w:author="Juan Carlos Martinez Mori" w:date="2015-09-14T09:06:00Z">
              <w:tcPr>
                <w:tcW w:w="1469" w:type="dxa"/>
              </w:tcPr>
            </w:tcPrChange>
          </w:tcPr>
          <w:p w14:paraId="228ED2B5" w14:textId="77777777" w:rsidR="00901488" w:rsidRDefault="00901488" w:rsidP="00901488">
            <w:pPr>
              <w:jc w:val="center"/>
              <w:rPr>
                <w:moveTo w:id="379" w:author="Juan Carlos Martinez Mori" w:date="2015-09-14T09:06:00Z"/>
                <w:rFonts w:ascii="Times New Roman" w:hAnsi="Times New Roman" w:cs="Times New Roman"/>
              </w:rPr>
            </w:pPr>
            <w:moveTo w:id="380" w:author="Juan Carlos Martinez Mori" w:date="2015-09-14T09:06:00Z">
              <w:r>
                <w:rPr>
                  <w:rFonts w:ascii="Times New Roman" w:hAnsi="Times New Roman" w:cs="Times New Roman"/>
                </w:rPr>
                <w:t>19.13%</w:t>
              </w:r>
            </w:moveTo>
          </w:p>
        </w:tc>
      </w:tr>
      <w:tr w:rsidR="00901488" w14:paraId="44EFC0BA" w14:textId="77777777" w:rsidTr="00901488">
        <w:trPr>
          <w:trHeight w:val="202"/>
          <w:trPrChange w:id="381" w:author="Juan Carlos Martinez Mori" w:date="2015-09-14T09:06:00Z">
            <w:trPr>
              <w:trHeight w:val="202"/>
            </w:trPr>
          </w:trPrChange>
        </w:trPr>
        <w:tc>
          <w:tcPr>
            <w:tcW w:w="1526" w:type="dxa"/>
            <w:tcPrChange w:id="382" w:author="Juan Carlos Martinez Mori" w:date="2015-09-14T09:06:00Z">
              <w:tcPr>
                <w:tcW w:w="1526" w:type="dxa"/>
              </w:tcPr>
            </w:tcPrChange>
          </w:tcPr>
          <w:p w14:paraId="247941AF" w14:textId="77777777" w:rsidR="00901488" w:rsidRPr="00D145C4" w:rsidRDefault="00901488" w:rsidP="00901488">
            <w:pPr>
              <w:rPr>
                <w:moveTo w:id="383" w:author="Juan Carlos Martinez Mori" w:date="2015-09-14T09:06:00Z"/>
                <w:rFonts w:ascii="Times New Roman" w:hAnsi="Times New Roman" w:cs="Times New Roman"/>
                <w:b/>
              </w:rPr>
            </w:pPr>
            <w:moveTo w:id="384" w:author="Juan Carlos Martinez Mori" w:date="2015-09-14T09:06:00Z">
              <w:r>
                <w:rPr>
                  <w:rFonts w:ascii="Times New Roman" w:hAnsi="Times New Roman" w:cs="Times New Roman"/>
                  <w:b/>
                </w:rPr>
                <w:t>EB8</w:t>
              </w:r>
              <m:oMath>
                <m:r>
                  <m:rPr>
                    <m:sty m:val="bi"/>
                  </m:rPr>
                  <w:rPr>
                    <w:rFonts w:ascii="Cambria Math" w:hAnsi="Cambria Math" w:cs="Times New Roman"/>
                  </w:rPr>
                  <m:t>→</m:t>
                </m:r>
              </m:oMath>
              <w:r>
                <w:rPr>
                  <w:rFonts w:ascii="Times New Roman" w:hAnsi="Times New Roman" w:cs="Times New Roman"/>
                  <w:b/>
                </w:rPr>
                <w:t>EB9</w:t>
              </w:r>
              <w:r w:rsidRPr="00D145C4">
                <w:rPr>
                  <w:rFonts w:ascii="Times New Roman" w:hAnsi="Times New Roman" w:cs="Times New Roman"/>
                  <w:b/>
                </w:rPr>
                <w:t>*</w:t>
              </w:r>
            </w:moveTo>
          </w:p>
        </w:tc>
        <w:tc>
          <w:tcPr>
            <w:tcW w:w="1469" w:type="dxa"/>
            <w:tcPrChange w:id="385" w:author="Juan Carlos Martinez Mori" w:date="2015-09-14T09:06:00Z">
              <w:tcPr>
                <w:tcW w:w="1469" w:type="dxa"/>
              </w:tcPr>
            </w:tcPrChange>
          </w:tcPr>
          <w:p w14:paraId="5AD99750" w14:textId="77777777" w:rsidR="00901488" w:rsidRDefault="00901488" w:rsidP="00901488">
            <w:pPr>
              <w:jc w:val="center"/>
              <w:rPr>
                <w:moveTo w:id="386" w:author="Juan Carlos Martinez Mori" w:date="2015-09-14T09:06:00Z"/>
                <w:rFonts w:ascii="Times New Roman" w:hAnsi="Times New Roman" w:cs="Times New Roman"/>
              </w:rPr>
            </w:pPr>
            <w:moveTo w:id="387" w:author="Juan Carlos Martinez Mori" w:date="2015-09-14T09:06:00Z">
              <w:r>
                <w:rPr>
                  <w:rFonts w:ascii="Times New Roman" w:hAnsi="Times New Roman" w:cs="Times New Roman"/>
                </w:rPr>
                <w:t>-7.98%</w:t>
              </w:r>
            </w:moveTo>
          </w:p>
        </w:tc>
        <w:tc>
          <w:tcPr>
            <w:tcW w:w="1469" w:type="dxa"/>
            <w:tcPrChange w:id="388" w:author="Juan Carlos Martinez Mori" w:date="2015-09-14T09:06:00Z">
              <w:tcPr>
                <w:tcW w:w="1469" w:type="dxa"/>
              </w:tcPr>
            </w:tcPrChange>
          </w:tcPr>
          <w:p w14:paraId="688EAF80" w14:textId="77777777" w:rsidR="00901488" w:rsidRDefault="00901488" w:rsidP="00901488">
            <w:pPr>
              <w:jc w:val="center"/>
              <w:rPr>
                <w:moveTo w:id="389" w:author="Juan Carlos Martinez Mori" w:date="2015-09-14T09:06:00Z"/>
                <w:rFonts w:ascii="Times New Roman" w:hAnsi="Times New Roman" w:cs="Times New Roman"/>
              </w:rPr>
            </w:pPr>
            <w:moveTo w:id="390" w:author="Juan Carlos Martinez Mori" w:date="2015-09-14T09:06:00Z">
              <w:r>
                <w:rPr>
                  <w:rFonts w:ascii="Times New Roman" w:hAnsi="Times New Roman" w:cs="Times New Roman"/>
                </w:rPr>
                <w:t>79.66%</w:t>
              </w:r>
            </w:moveTo>
          </w:p>
        </w:tc>
      </w:tr>
      <w:tr w:rsidR="00901488" w14:paraId="7955EEDA" w14:textId="77777777" w:rsidTr="00901488">
        <w:trPr>
          <w:trHeight w:val="202"/>
          <w:trPrChange w:id="391" w:author="Juan Carlos Martinez Mori" w:date="2015-09-14T09:06:00Z">
            <w:trPr>
              <w:trHeight w:val="202"/>
            </w:trPr>
          </w:trPrChange>
        </w:trPr>
        <w:tc>
          <w:tcPr>
            <w:tcW w:w="1526" w:type="dxa"/>
            <w:tcPrChange w:id="392" w:author="Juan Carlos Martinez Mori" w:date="2015-09-14T09:06:00Z">
              <w:tcPr>
                <w:tcW w:w="1526" w:type="dxa"/>
              </w:tcPr>
            </w:tcPrChange>
          </w:tcPr>
          <w:p w14:paraId="3CC189BF" w14:textId="77777777" w:rsidR="00901488" w:rsidRPr="00D145C4" w:rsidRDefault="00901488" w:rsidP="00901488">
            <w:pPr>
              <w:rPr>
                <w:moveTo w:id="393" w:author="Juan Carlos Martinez Mori" w:date="2015-09-14T09:06:00Z"/>
                <w:rFonts w:ascii="Times New Roman" w:hAnsi="Times New Roman" w:cs="Times New Roman"/>
                <w:b/>
              </w:rPr>
            </w:pPr>
            <w:moveTo w:id="394" w:author="Juan Carlos Martinez Mori" w:date="2015-09-14T09:06:00Z">
              <w:r>
                <w:rPr>
                  <w:rFonts w:ascii="Times New Roman" w:hAnsi="Times New Roman" w:cs="Times New Roman"/>
                  <w:b/>
                </w:rPr>
                <w:t>EB8</w:t>
              </w:r>
              <m:oMath>
                <m:r>
                  <m:rPr>
                    <m:sty m:val="bi"/>
                  </m:rPr>
                  <w:rPr>
                    <w:rFonts w:ascii="Cambria Math" w:hAnsi="Cambria Math" w:cs="Times New Roman"/>
                  </w:rPr>
                  <m:t>→</m:t>
                </m:r>
              </m:oMath>
              <w:r>
                <w:rPr>
                  <w:rFonts w:ascii="Times New Roman" w:hAnsi="Times New Roman" w:cs="Times New Roman"/>
                  <w:b/>
                </w:rPr>
                <w:t>EB10</w:t>
              </w:r>
            </w:moveTo>
          </w:p>
        </w:tc>
        <w:tc>
          <w:tcPr>
            <w:tcW w:w="1469" w:type="dxa"/>
            <w:tcPrChange w:id="395" w:author="Juan Carlos Martinez Mori" w:date="2015-09-14T09:06:00Z">
              <w:tcPr>
                <w:tcW w:w="1469" w:type="dxa"/>
              </w:tcPr>
            </w:tcPrChange>
          </w:tcPr>
          <w:p w14:paraId="67CE269F" w14:textId="77777777" w:rsidR="00901488" w:rsidRDefault="00901488" w:rsidP="00901488">
            <w:pPr>
              <w:jc w:val="center"/>
              <w:rPr>
                <w:moveTo w:id="396" w:author="Juan Carlos Martinez Mori" w:date="2015-09-14T09:06:00Z"/>
                <w:rFonts w:ascii="Times New Roman" w:hAnsi="Times New Roman" w:cs="Times New Roman"/>
              </w:rPr>
            </w:pPr>
            <w:moveTo w:id="397" w:author="Juan Carlos Martinez Mori" w:date="2015-09-14T09:06:00Z">
              <w:r>
                <w:rPr>
                  <w:rFonts w:ascii="Times New Roman" w:hAnsi="Times New Roman" w:cs="Times New Roman"/>
                </w:rPr>
                <w:t>13.68%</w:t>
              </w:r>
            </w:moveTo>
          </w:p>
        </w:tc>
        <w:tc>
          <w:tcPr>
            <w:tcW w:w="1469" w:type="dxa"/>
            <w:tcPrChange w:id="398" w:author="Juan Carlos Martinez Mori" w:date="2015-09-14T09:06:00Z">
              <w:tcPr>
                <w:tcW w:w="1469" w:type="dxa"/>
              </w:tcPr>
            </w:tcPrChange>
          </w:tcPr>
          <w:p w14:paraId="6AAC917A" w14:textId="77777777" w:rsidR="00901488" w:rsidRDefault="00901488" w:rsidP="00901488">
            <w:pPr>
              <w:jc w:val="center"/>
              <w:rPr>
                <w:moveTo w:id="399" w:author="Juan Carlos Martinez Mori" w:date="2015-09-14T09:06:00Z"/>
                <w:rFonts w:ascii="Times New Roman" w:hAnsi="Times New Roman" w:cs="Times New Roman"/>
              </w:rPr>
            </w:pPr>
            <w:moveTo w:id="400" w:author="Juan Carlos Martinez Mori" w:date="2015-09-14T09:06:00Z">
              <w:r>
                <w:rPr>
                  <w:rFonts w:ascii="Times New Roman" w:hAnsi="Times New Roman" w:cs="Times New Roman"/>
                </w:rPr>
                <w:t>23.47%</w:t>
              </w:r>
            </w:moveTo>
          </w:p>
        </w:tc>
      </w:tr>
      <w:moveToRangeEnd w:id="347"/>
    </w:tbl>
    <w:p w14:paraId="2CA27B75" w14:textId="77777777" w:rsidR="00D1742D" w:rsidRDefault="00D1742D" w:rsidP="009D0D37">
      <w:pPr>
        <w:ind w:left="360"/>
        <w:jc w:val="both"/>
        <w:rPr>
          <w:rFonts w:ascii="Times New Roman" w:hAnsi="Times New Roman" w:cs="Times New Roman"/>
        </w:rPr>
        <w:sectPr w:rsidR="00D1742D" w:rsidSect="00C92341">
          <w:type w:val="continuous"/>
          <w:pgSz w:w="12240" w:h="15840"/>
          <w:pgMar w:top="1440" w:right="1440" w:bottom="1440" w:left="1440" w:header="720" w:footer="720" w:gutter="0"/>
          <w:cols w:space="720"/>
          <w:docGrid w:linePitch="360"/>
        </w:sectPr>
      </w:pPr>
    </w:p>
    <w:p w14:paraId="3EB76646" w14:textId="2BD53016" w:rsidR="00D1742D" w:rsidRDefault="00D1742D" w:rsidP="009D0D37">
      <w:pPr>
        <w:ind w:left="360"/>
        <w:jc w:val="both"/>
        <w:rPr>
          <w:rFonts w:ascii="Times New Roman" w:hAnsi="Times New Roman" w:cs="Times New Roman"/>
        </w:rPr>
      </w:pPr>
    </w:p>
    <w:p w14:paraId="24B1DEB9" w14:textId="77777777" w:rsidR="00D1742D" w:rsidRDefault="00D1742D" w:rsidP="00D1742D">
      <w:pPr>
        <w:jc w:val="both"/>
        <w:rPr>
          <w:rFonts w:ascii="Times New Roman" w:hAnsi="Times New Roman" w:cs="Times New Roman"/>
        </w:rPr>
        <w:sectPr w:rsidR="00D1742D" w:rsidSect="007635C7">
          <w:type w:val="continuous"/>
          <w:pgSz w:w="12240" w:h="15840"/>
          <w:pgMar w:top="1440" w:right="1440" w:bottom="1440" w:left="1440" w:header="720" w:footer="720" w:gutter="0"/>
          <w:cols w:num="2" w:space="720"/>
          <w:docGrid w:linePitch="360"/>
        </w:sectPr>
      </w:pPr>
    </w:p>
    <w:p w14:paraId="66E94877" w14:textId="61C063E6" w:rsidR="00600E67" w:rsidRDefault="00600E67" w:rsidP="007635C7">
      <w:pPr>
        <w:jc w:val="both"/>
        <w:rPr>
          <w:ins w:id="401" w:author="Juan Carlos Martinez Mori" w:date="2015-09-14T09:07:00Z"/>
          <w:rFonts w:ascii="Times New Roman" w:hAnsi="Times New Roman" w:cs="Times New Roman"/>
          <w:b/>
        </w:rPr>
      </w:pPr>
    </w:p>
    <w:p w14:paraId="49B1C56C" w14:textId="77777777" w:rsidR="00901488" w:rsidRDefault="00901488" w:rsidP="007635C7">
      <w:pPr>
        <w:jc w:val="both"/>
        <w:rPr>
          <w:ins w:id="402" w:author="Juan Carlos Martinez Mori" w:date="2015-09-14T09:07:00Z"/>
          <w:rFonts w:ascii="Times New Roman" w:hAnsi="Times New Roman" w:cs="Times New Roman"/>
          <w:b/>
        </w:rPr>
      </w:pPr>
    </w:p>
    <w:p w14:paraId="37EBEC41" w14:textId="77777777" w:rsidR="00901488" w:rsidRDefault="00901488" w:rsidP="007635C7">
      <w:pPr>
        <w:jc w:val="both"/>
        <w:rPr>
          <w:ins w:id="403" w:author="Juan Carlos Martinez Mori" w:date="2015-09-14T09:07:00Z"/>
          <w:rFonts w:ascii="Times New Roman" w:hAnsi="Times New Roman" w:cs="Times New Roman"/>
          <w:b/>
        </w:rPr>
      </w:pPr>
      <w:bookmarkStart w:id="404" w:name="_GoBack"/>
      <w:bookmarkEnd w:id="404"/>
    </w:p>
    <w:p w14:paraId="70D351E0" w14:textId="77777777" w:rsidR="00901488" w:rsidRDefault="00901488" w:rsidP="007635C7">
      <w:pPr>
        <w:jc w:val="both"/>
        <w:rPr>
          <w:ins w:id="405" w:author="Juan Carlos Martinez Mori" w:date="2015-09-14T09:08:00Z"/>
          <w:rFonts w:ascii="Times New Roman" w:hAnsi="Times New Roman" w:cs="Times New Roman"/>
          <w:b/>
        </w:rPr>
      </w:pPr>
    </w:p>
    <w:tbl>
      <w:tblPr>
        <w:tblStyle w:val="TableGrid"/>
        <w:tblpPr w:leftFromText="180" w:rightFromText="180" w:vertAnchor="text" w:horzAnchor="page" w:tblpX="2161" w:tblpY="-28"/>
        <w:tblW w:w="0" w:type="auto"/>
        <w:tblLook w:val="04A0" w:firstRow="1" w:lastRow="0" w:firstColumn="1" w:lastColumn="0" w:noHBand="0" w:noVBand="1"/>
      </w:tblPr>
      <w:tblGrid>
        <w:gridCol w:w="1526"/>
        <w:gridCol w:w="1469"/>
        <w:gridCol w:w="1469"/>
        <w:tblGridChange w:id="406">
          <w:tblGrid>
            <w:gridCol w:w="1526"/>
            <w:gridCol w:w="1469"/>
            <w:gridCol w:w="1469"/>
          </w:tblGrid>
        </w:tblGridChange>
      </w:tblGrid>
      <w:tr w:rsidR="00513A5A" w14:paraId="5A72A7D6" w14:textId="77777777" w:rsidTr="00513A5A">
        <w:trPr>
          <w:trHeight w:val="289"/>
          <w:ins w:id="407" w:author="Juan Carlos Martinez Mori" w:date="2015-09-14T09:11:00Z"/>
        </w:trPr>
        <w:tc>
          <w:tcPr>
            <w:tcW w:w="4464" w:type="dxa"/>
            <w:gridSpan w:val="3"/>
          </w:tcPr>
          <w:p w14:paraId="6BE75D46" w14:textId="77777777" w:rsidR="00513A5A" w:rsidRDefault="00513A5A" w:rsidP="00513A5A">
            <w:pPr>
              <w:jc w:val="center"/>
              <w:rPr>
                <w:ins w:id="408" w:author="Juan Carlos Martinez Mori" w:date="2015-09-14T09:11:00Z"/>
                <w:rFonts w:ascii="Times New Roman" w:hAnsi="Times New Roman" w:cs="Times New Roman"/>
                <w:b/>
              </w:rPr>
            </w:pPr>
            <w:ins w:id="409" w:author="Juan Carlos Martinez Mori" w:date="2015-09-14T09:11:00Z">
              <w:r>
                <w:rPr>
                  <w:rFonts w:ascii="Times New Roman" w:hAnsi="Times New Roman" w:cs="Times New Roman"/>
                  <w:b/>
                </w:rPr>
                <w:t>Sensor Pairs Percent Change</w:t>
              </w:r>
            </w:ins>
          </w:p>
          <w:p w14:paraId="25F245F6" w14:textId="77777777" w:rsidR="00513A5A" w:rsidRPr="00D145C4" w:rsidRDefault="00513A5A" w:rsidP="00513A5A">
            <w:pPr>
              <w:jc w:val="center"/>
              <w:rPr>
                <w:ins w:id="410" w:author="Juan Carlos Martinez Mori" w:date="2015-09-14T09:11:00Z"/>
                <w:rFonts w:ascii="Times New Roman" w:hAnsi="Times New Roman" w:cs="Times New Roman"/>
                <w:b/>
              </w:rPr>
            </w:pPr>
            <w:ins w:id="411" w:author="Juan Carlos Martinez Mori" w:date="2015-09-14T09:11:00Z">
              <w:r>
                <w:rPr>
                  <w:rFonts w:ascii="Times New Roman" w:hAnsi="Times New Roman" w:cs="Times New Roman"/>
                  <w:b/>
                </w:rPr>
                <w:t>May 2015</w:t>
              </w:r>
            </w:ins>
          </w:p>
        </w:tc>
      </w:tr>
      <w:tr w:rsidR="00513A5A" w14:paraId="104E856F" w14:textId="77777777" w:rsidTr="00513A5A">
        <w:trPr>
          <w:trHeight w:val="202"/>
          <w:ins w:id="412" w:author="Juan Carlos Martinez Mori" w:date="2015-09-14T09:11:00Z"/>
        </w:trPr>
        <w:tc>
          <w:tcPr>
            <w:tcW w:w="1526" w:type="dxa"/>
          </w:tcPr>
          <w:p w14:paraId="7B9DA2CB" w14:textId="77777777" w:rsidR="00513A5A" w:rsidRPr="00D145C4" w:rsidRDefault="00513A5A" w:rsidP="00513A5A">
            <w:pPr>
              <w:jc w:val="center"/>
              <w:rPr>
                <w:ins w:id="413" w:author="Juan Carlos Martinez Mori" w:date="2015-09-14T09:11:00Z"/>
                <w:rFonts w:ascii="Times New Roman" w:hAnsi="Times New Roman" w:cs="Times New Roman"/>
                <w:b/>
              </w:rPr>
            </w:pPr>
            <w:ins w:id="414" w:author="Juan Carlos Martinez Mori" w:date="2015-09-14T09:11:00Z">
              <w:r>
                <w:rPr>
                  <w:rFonts w:ascii="Times New Roman" w:hAnsi="Times New Roman" w:cs="Times New Roman"/>
                  <w:b/>
                </w:rPr>
                <w:t>First</w:t>
              </w:r>
              <m:oMath>
                <m:r>
                  <m:rPr>
                    <m:sty m:val="bi"/>
                  </m:rPr>
                  <w:rPr>
                    <w:rFonts w:ascii="Cambria Math" w:hAnsi="Cambria Math" w:cs="Times New Roman"/>
                  </w:rPr>
                  <m:t>→</m:t>
                </m:r>
              </m:oMath>
              <w:r>
                <w:rPr>
                  <w:rFonts w:ascii="Times New Roman" w:hAnsi="Times New Roman" w:cs="Times New Roman"/>
                  <w:b/>
                </w:rPr>
                <w:t>Second</w:t>
              </w:r>
            </w:ins>
          </w:p>
        </w:tc>
        <w:tc>
          <w:tcPr>
            <w:tcW w:w="1469" w:type="dxa"/>
          </w:tcPr>
          <w:p w14:paraId="697B2EB8" w14:textId="77777777" w:rsidR="00513A5A" w:rsidRPr="00D145C4" w:rsidRDefault="00513A5A" w:rsidP="00513A5A">
            <w:pPr>
              <w:jc w:val="center"/>
              <w:rPr>
                <w:ins w:id="415" w:author="Juan Carlos Martinez Mori" w:date="2015-09-14T09:11:00Z"/>
                <w:rFonts w:ascii="Times New Roman" w:hAnsi="Times New Roman" w:cs="Times New Roman"/>
                <w:b/>
              </w:rPr>
            </w:pPr>
            <w:ins w:id="416" w:author="Juan Carlos Martinez Mori" w:date="2015-09-14T09:11:00Z">
              <w:r w:rsidRPr="00D145C4">
                <w:rPr>
                  <w:rFonts w:ascii="Times New Roman" w:hAnsi="Times New Roman" w:cs="Times New Roman"/>
                  <w:b/>
                </w:rPr>
                <w:t>% Difference</w:t>
              </w:r>
              <w:r>
                <w:rPr>
                  <w:rFonts w:ascii="Times New Roman" w:hAnsi="Times New Roman" w:cs="Times New Roman"/>
                  <w:b/>
                </w:rPr>
                <w:t xml:space="preserve"> Speed</w:t>
              </w:r>
            </w:ins>
          </w:p>
        </w:tc>
        <w:tc>
          <w:tcPr>
            <w:tcW w:w="1469" w:type="dxa"/>
          </w:tcPr>
          <w:p w14:paraId="35BC351E" w14:textId="77777777" w:rsidR="00513A5A" w:rsidRPr="00D145C4" w:rsidRDefault="00513A5A" w:rsidP="00513A5A">
            <w:pPr>
              <w:jc w:val="center"/>
              <w:rPr>
                <w:ins w:id="417" w:author="Juan Carlos Martinez Mori" w:date="2015-09-14T09:11:00Z"/>
                <w:rFonts w:ascii="Times New Roman" w:hAnsi="Times New Roman" w:cs="Times New Roman"/>
                <w:b/>
              </w:rPr>
            </w:pPr>
            <w:ins w:id="418" w:author="Juan Carlos Martinez Mori" w:date="2015-09-14T09:11:00Z">
              <w:r>
                <w:rPr>
                  <w:rFonts w:ascii="Times New Roman" w:hAnsi="Times New Roman" w:cs="Times New Roman"/>
                  <w:b/>
                </w:rPr>
                <w:t>% Difference Count</w:t>
              </w:r>
            </w:ins>
          </w:p>
        </w:tc>
      </w:tr>
      <w:tr w:rsidR="00513A5A" w14:paraId="5A36E000" w14:textId="77777777" w:rsidTr="00513A5A">
        <w:trPr>
          <w:trHeight w:val="202"/>
          <w:ins w:id="419" w:author="Juan Carlos Martinez Mori" w:date="2015-09-14T09:11:00Z"/>
        </w:trPr>
        <w:tc>
          <w:tcPr>
            <w:tcW w:w="1526" w:type="dxa"/>
          </w:tcPr>
          <w:p w14:paraId="2F61BC61" w14:textId="77777777" w:rsidR="00513A5A" w:rsidRPr="00D145C4" w:rsidRDefault="00513A5A" w:rsidP="00513A5A">
            <w:pPr>
              <w:rPr>
                <w:ins w:id="420" w:author="Juan Carlos Martinez Mori" w:date="2015-09-14T09:11:00Z"/>
                <w:rFonts w:ascii="Times New Roman" w:hAnsi="Times New Roman" w:cs="Times New Roman"/>
                <w:b/>
              </w:rPr>
            </w:pPr>
            <w:ins w:id="421" w:author="Juan Carlos Martinez Mori" w:date="2015-09-14T09:11:00Z">
              <w:r>
                <w:rPr>
                  <w:rFonts w:ascii="Times New Roman" w:hAnsi="Times New Roman" w:cs="Times New Roman"/>
                  <w:b/>
                </w:rPr>
                <w:t>EB4</w:t>
              </w:r>
              <m:oMath>
                <m:r>
                  <m:rPr>
                    <m:sty m:val="bi"/>
                  </m:rPr>
                  <w:rPr>
                    <w:rFonts w:ascii="Cambria Math" w:hAnsi="Cambria Math" w:cs="Times New Roman"/>
                  </w:rPr>
                  <m:t>→</m:t>
                </m:r>
              </m:oMath>
              <w:r w:rsidRPr="00D145C4">
                <w:rPr>
                  <w:rFonts w:ascii="Times New Roman" w:hAnsi="Times New Roman" w:cs="Times New Roman"/>
                  <w:b/>
                </w:rPr>
                <w:t>EB5*</w:t>
              </w:r>
            </w:ins>
          </w:p>
        </w:tc>
        <w:tc>
          <w:tcPr>
            <w:tcW w:w="1469" w:type="dxa"/>
          </w:tcPr>
          <w:p w14:paraId="5384B2E6" w14:textId="77777777" w:rsidR="00513A5A" w:rsidRDefault="00513A5A" w:rsidP="00513A5A">
            <w:pPr>
              <w:jc w:val="center"/>
              <w:rPr>
                <w:ins w:id="422" w:author="Juan Carlos Martinez Mori" w:date="2015-09-14T09:11:00Z"/>
                <w:rFonts w:ascii="Times New Roman" w:hAnsi="Times New Roman" w:cs="Times New Roman"/>
              </w:rPr>
            </w:pPr>
            <w:ins w:id="423" w:author="Juan Carlos Martinez Mori" w:date="2015-09-14T09:11:00Z">
              <w:r>
                <w:rPr>
                  <w:rFonts w:ascii="Times New Roman" w:hAnsi="Times New Roman" w:cs="Times New Roman"/>
                </w:rPr>
                <w:t>16.57%</w:t>
              </w:r>
            </w:ins>
          </w:p>
        </w:tc>
        <w:tc>
          <w:tcPr>
            <w:tcW w:w="1469" w:type="dxa"/>
          </w:tcPr>
          <w:p w14:paraId="24CFFD58" w14:textId="77777777" w:rsidR="00513A5A" w:rsidRDefault="00513A5A" w:rsidP="00513A5A">
            <w:pPr>
              <w:jc w:val="center"/>
              <w:rPr>
                <w:ins w:id="424" w:author="Juan Carlos Martinez Mori" w:date="2015-09-14T09:11:00Z"/>
                <w:rFonts w:ascii="Times New Roman" w:hAnsi="Times New Roman" w:cs="Times New Roman"/>
              </w:rPr>
            </w:pPr>
            <w:ins w:id="425" w:author="Juan Carlos Martinez Mori" w:date="2015-09-14T09:11:00Z">
              <w:r>
                <w:rPr>
                  <w:rFonts w:ascii="Times New Roman" w:hAnsi="Times New Roman" w:cs="Times New Roman"/>
                </w:rPr>
                <w:t>73.04%</w:t>
              </w:r>
            </w:ins>
          </w:p>
        </w:tc>
      </w:tr>
      <w:tr w:rsidR="00513A5A" w14:paraId="0C8EA914" w14:textId="77777777" w:rsidTr="00513A5A">
        <w:trPr>
          <w:trHeight w:val="202"/>
          <w:ins w:id="426" w:author="Juan Carlos Martinez Mori" w:date="2015-09-14T09:11:00Z"/>
        </w:trPr>
        <w:tc>
          <w:tcPr>
            <w:tcW w:w="1526" w:type="dxa"/>
          </w:tcPr>
          <w:p w14:paraId="063C4156" w14:textId="77777777" w:rsidR="00513A5A" w:rsidRPr="00D145C4" w:rsidRDefault="00513A5A" w:rsidP="00513A5A">
            <w:pPr>
              <w:rPr>
                <w:ins w:id="427" w:author="Juan Carlos Martinez Mori" w:date="2015-09-14T09:11:00Z"/>
                <w:rFonts w:ascii="Times New Roman" w:hAnsi="Times New Roman" w:cs="Times New Roman"/>
                <w:b/>
              </w:rPr>
            </w:pPr>
            <w:ins w:id="428" w:author="Juan Carlos Martinez Mori" w:date="2015-09-14T09:11:00Z">
              <w:r>
                <w:rPr>
                  <w:rFonts w:ascii="Times New Roman" w:hAnsi="Times New Roman" w:cs="Times New Roman"/>
                  <w:b/>
                </w:rPr>
                <w:t>EB4</w:t>
              </w:r>
              <m:oMath>
                <m:r>
                  <m:rPr>
                    <m:sty m:val="bi"/>
                  </m:rPr>
                  <w:rPr>
                    <w:rFonts w:ascii="Cambria Math" w:hAnsi="Cambria Math" w:cs="Times New Roman"/>
                  </w:rPr>
                  <m:t>→</m:t>
                </m:r>
              </m:oMath>
              <w:r w:rsidRPr="00D145C4">
                <w:rPr>
                  <w:rFonts w:ascii="Times New Roman" w:hAnsi="Times New Roman" w:cs="Times New Roman"/>
                  <w:b/>
                </w:rPr>
                <w:t>EB6</w:t>
              </w:r>
            </w:ins>
          </w:p>
        </w:tc>
        <w:tc>
          <w:tcPr>
            <w:tcW w:w="1469" w:type="dxa"/>
          </w:tcPr>
          <w:p w14:paraId="50A331D8" w14:textId="77777777" w:rsidR="00513A5A" w:rsidRDefault="00513A5A" w:rsidP="00513A5A">
            <w:pPr>
              <w:jc w:val="center"/>
              <w:rPr>
                <w:ins w:id="429" w:author="Juan Carlos Martinez Mori" w:date="2015-09-14T09:11:00Z"/>
                <w:rFonts w:ascii="Times New Roman" w:hAnsi="Times New Roman" w:cs="Times New Roman"/>
              </w:rPr>
            </w:pPr>
            <w:ins w:id="430" w:author="Juan Carlos Martinez Mori" w:date="2015-09-14T09:11:00Z">
              <w:r>
                <w:rPr>
                  <w:rFonts w:ascii="Times New Roman" w:hAnsi="Times New Roman" w:cs="Times New Roman"/>
                </w:rPr>
                <w:t>-0.29%</w:t>
              </w:r>
            </w:ins>
          </w:p>
        </w:tc>
        <w:tc>
          <w:tcPr>
            <w:tcW w:w="1469" w:type="dxa"/>
          </w:tcPr>
          <w:p w14:paraId="1FBC0EC0" w14:textId="77777777" w:rsidR="00513A5A" w:rsidRDefault="00513A5A" w:rsidP="00513A5A">
            <w:pPr>
              <w:jc w:val="center"/>
              <w:rPr>
                <w:ins w:id="431" w:author="Juan Carlos Martinez Mori" w:date="2015-09-14T09:11:00Z"/>
                <w:rFonts w:ascii="Times New Roman" w:hAnsi="Times New Roman" w:cs="Times New Roman"/>
              </w:rPr>
            </w:pPr>
            <w:ins w:id="432" w:author="Juan Carlos Martinez Mori" w:date="2015-09-14T09:11:00Z">
              <w:r>
                <w:rPr>
                  <w:rFonts w:ascii="Times New Roman" w:hAnsi="Times New Roman" w:cs="Times New Roman"/>
                </w:rPr>
                <w:t>19.13%</w:t>
              </w:r>
            </w:ins>
          </w:p>
        </w:tc>
      </w:tr>
      <w:tr w:rsidR="00513A5A" w14:paraId="1F59D15B" w14:textId="77777777" w:rsidTr="00513A5A">
        <w:trPr>
          <w:trHeight w:val="202"/>
          <w:ins w:id="433" w:author="Juan Carlos Martinez Mori" w:date="2015-09-14T09:11:00Z"/>
        </w:trPr>
        <w:tc>
          <w:tcPr>
            <w:tcW w:w="1526" w:type="dxa"/>
          </w:tcPr>
          <w:p w14:paraId="57F92920" w14:textId="77777777" w:rsidR="00513A5A" w:rsidRPr="00D145C4" w:rsidRDefault="00513A5A" w:rsidP="00513A5A">
            <w:pPr>
              <w:rPr>
                <w:ins w:id="434" w:author="Juan Carlos Martinez Mori" w:date="2015-09-14T09:11:00Z"/>
                <w:rFonts w:ascii="Times New Roman" w:hAnsi="Times New Roman" w:cs="Times New Roman"/>
                <w:b/>
              </w:rPr>
            </w:pPr>
            <w:ins w:id="435" w:author="Juan Carlos Martinez Mori" w:date="2015-09-14T09:11:00Z">
              <w:r>
                <w:rPr>
                  <w:rFonts w:ascii="Times New Roman" w:hAnsi="Times New Roman" w:cs="Times New Roman"/>
                  <w:b/>
                </w:rPr>
                <w:t>EB8</w:t>
              </w:r>
              <m:oMath>
                <m:r>
                  <m:rPr>
                    <m:sty m:val="bi"/>
                  </m:rPr>
                  <w:rPr>
                    <w:rFonts w:ascii="Cambria Math" w:hAnsi="Cambria Math" w:cs="Times New Roman"/>
                  </w:rPr>
                  <m:t>→</m:t>
                </m:r>
              </m:oMath>
              <w:r>
                <w:rPr>
                  <w:rFonts w:ascii="Times New Roman" w:hAnsi="Times New Roman" w:cs="Times New Roman"/>
                  <w:b/>
                </w:rPr>
                <w:t>EB9</w:t>
              </w:r>
              <w:r w:rsidRPr="00D145C4">
                <w:rPr>
                  <w:rFonts w:ascii="Times New Roman" w:hAnsi="Times New Roman" w:cs="Times New Roman"/>
                  <w:b/>
                </w:rPr>
                <w:t>*</w:t>
              </w:r>
            </w:ins>
          </w:p>
        </w:tc>
        <w:tc>
          <w:tcPr>
            <w:tcW w:w="1469" w:type="dxa"/>
          </w:tcPr>
          <w:p w14:paraId="0CAB87B2" w14:textId="77777777" w:rsidR="00513A5A" w:rsidRDefault="00513A5A" w:rsidP="00513A5A">
            <w:pPr>
              <w:jc w:val="center"/>
              <w:rPr>
                <w:ins w:id="436" w:author="Juan Carlos Martinez Mori" w:date="2015-09-14T09:11:00Z"/>
                <w:rFonts w:ascii="Times New Roman" w:hAnsi="Times New Roman" w:cs="Times New Roman"/>
              </w:rPr>
            </w:pPr>
            <w:ins w:id="437" w:author="Juan Carlos Martinez Mori" w:date="2015-09-14T09:11:00Z">
              <w:r>
                <w:rPr>
                  <w:rFonts w:ascii="Times New Roman" w:hAnsi="Times New Roman" w:cs="Times New Roman"/>
                </w:rPr>
                <w:t>-7.98%</w:t>
              </w:r>
            </w:ins>
          </w:p>
        </w:tc>
        <w:tc>
          <w:tcPr>
            <w:tcW w:w="1469" w:type="dxa"/>
          </w:tcPr>
          <w:p w14:paraId="2B816DB0" w14:textId="77777777" w:rsidR="00513A5A" w:rsidRDefault="00513A5A" w:rsidP="00513A5A">
            <w:pPr>
              <w:jc w:val="center"/>
              <w:rPr>
                <w:ins w:id="438" w:author="Juan Carlos Martinez Mori" w:date="2015-09-14T09:11:00Z"/>
                <w:rFonts w:ascii="Times New Roman" w:hAnsi="Times New Roman" w:cs="Times New Roman"/>
              </w:rPr>
            </w:pPr>
            <w:ins w:id="439" w:author="Juan Carlos Martinez Mori" w:date="2015-09-14T09:11:00Z">
              <w:r>
                <w:rPr>
                  <w:rFonts w:ascii="Times New Roman" w:hAnsi="Times New Roman" w:cs="Times New Roman"/>
                </w:rPr>
                <w:t>79.66%</w:t>
              </w:r>
            </w:ins>
          </w:p>
        </w:tc>
      </w:tr>
      <w:tr w:rsidR="00513A5A" w14:paraId="42E77827" w14:textId="77777777" w:rsidTr="00513A5A">
        <w:trPr>
          <w:trHeight w:val="202"/>
          <w:ins w:id="440" w:author="Juan Carlos Martinez Mori" w:date="2015-09-14T09:11:00Z"/>
        </w:trPr>
        <w:tc>
          <w:tcPr>
            <w:tcW w:w="1526" w:type="dxa"/>
          </w:tcPr>
          <w:p w14:paraId="53C1506C" w14:textId="77777777" w:rsidR="00513A5A" w:rsidRPr="00D145C4" w:rsidRDefault="00513A5A" w:rsidP="00513A5A">
            <w:pPr>
              <w:rPr>
                <w:ins w:id="441" w:author="Juan Carlos Martinez Mori" w:date="2015-09-14T09:11:00Z"/>
                <w:rFonts w:ascii="Times New Roman" w:hAnsi="Times New Roman" w:cs="Times New Roman"/>
                <w:b/>
              </w:rPr>
            </w:pPr>
            <w:ins w:id="442" w:author="Juan Carlos Martinez Mori" w:date="2015-09-14T09:11:00Z">
              <w:r>
                <w:rPr>
                  <w:rFonts w:ascii="Times New Roman" w:hAnsi="Times New Roman" w:cs="Times New Roman"/>
                  <w:b/>
                </w:rPr>
                <w:t>EB8</w:t>
              </w:r>
              <m:oMath>
                <m:r>
                  <m:rPr>
                    <m:sty m:val="bi"/>
                  </m:rPr>
                  <w:rPr>
                    <w:rFonts w:ascii="Cambria Math" w:hAnsi="Cambria Math" w:cs="Times New Roman"/>
                  </w:rPr>
                  <m:t>→</m:t>
                </m:r>
              </m:oMath>
              <w:r>
                <w:rPr>
                  <w:rFonts w:ascii="Times New Roman" w:hAnsi="Times New Roman" w:cs="Times New Roman"/>
                  <w:b/>
                </w:rPr>
                <w:t>EB10</w:t>
              </w:r>
            </w:ins>
          </w:p>
        </w:tc>
        <w:tc>
          <w:tcPr>
            <w:tcW w:w="1469" w:type="dxa"/>
          </w:tcPr>
          <w:p w14:paraId="3A371A33" w14:textId="77777777" w:rsidR="00513A5A" w:rsidRDefault="00513A5A" w:rsidP="00513A5A">
            <w:pPr>
              <w:jc w:val="center"/>
              <w:rPr>
                <w:ins w:id="443" w:author="Juan Carlos Martinez Mori" w:date="2015-09-14T09:11:00Z"/>
                <w:rFonts w:ascii="Times New Roman" w:hAnsi="Times New Roman" w:cs="Times New Roman"/>
              </w:rPr>
            </w:pPr>
            <w:ins w:id="444" w:author="Juan Carlos Martinez Mori" w:date="2015-09-14T09:11:00Z">
              <w:r>
                <w:rPr>
                  <w:rFonts w:ascii="Times New Roman" w:hAnsi="Times New Roman" w:cs="Times New Roman"/>
                </w:rPr>
                <w:t>13.68%</w:t>
              </w:r>
            </w:ins>
          </w:p>
        </w:tc>
        <w:tc>
          <w:tcPr>
            <w:tcW w:w="1469" w:type="dxa"/>
          </w:tcPr>
          <w:p w14:paraId="6EF4DDA2" w14:textId="77777777" w:rsidR="00513A5A" w:rsidRDefault="00513A5A" w:rsidP="00513A5A">
            <w:pPr>
              <w:jc w:val="center"/>
              <w:rPr>
                <w:ins w:id="445" w:author="Juan Carlos Martinez Mori" w:date="2015-09-14T09:11:00Z"/>
                <w:rFonts w:ascii="Times New Roman" w:hAnsi="Times New Roman" w:cs="Times New Roman"/>
              </w:rPr>
            </w:pPr>
            <w:ins w:id="446" w:author="Juan Carlos Martinez Mori" w:date="2015-09-14T09:11:00Z">
              <w:r>
                <w:rPr>
                  <w:rFonts w:ascii="Times New Roman" w:hAnsi="Times New Roman" w:cs="Times New Roman"/>
                </w:rPr>
                <w:t>23.47%</w:t>
              </w:r>
            </w:ins>
          </w:p>
        </w:tc>
      </w:tr>
    </w:tbl>
    <w:p w14:paraId="37E3E0BE" w14:textId="77777777" w:rsidR="00513A5A" w:rsidRDefault="00513A5A" w:rsidP="007635C7">
      <w:pPr>
        <w:jc w:val="both"/>
        <w:rPr>
          <w:ins w:id="447" w:author="Juan Carlos Martinez Mori" w:date="2015-09-14T09:08:00Z"/>
          <w:rFonts w:ascii="Times New Roman" w:hAnsi="Times New Roman" w:cs="Times New Roman"/>
          <w:b/>
        </w:rPr>
      </w:pPr>
    </w:p>
    <w:p w14:paraId="3C319C4F" w14:textId="77777777" w:rsidR="00513A5A" w:rsidRDefault="00513A5A" w:rsidP="007635C7">
      <w:pPr>
        <w:jc w:val="both"/>
        <w:rPr>
          <w:ins w:id="448" w:author="Juan Carlos Martinez Mori" w:date="2015-09-14T09:07:00Z"/>
          <w:rFonts w:ascii="Times New Roman" w:hAnsi="Times New Roman" w:cs="Times New Roman"/>
          <w:b/>
        </w:rPr>
      </w:pPr>
    </w:p>
    <w:p w14:paraId="75F8FD86" w14:textId="77777777" w:rsidR="00901488" w:rsidRDefault="00901488" w:rsidP="007635C7">
      <w:pPr>
        <w:jc w:val="both"/>
        <w:rPr>
          <w:ins w:id="449" w:author="Juan Carlos Martinez Mori" w:date="2015-09-14T09:07:00Z"/>
          <w:rFonts w:ascii="Times New Roman" w:hAnsi="Times New Roman" w:cs="Times New Roman"/>
          <w:b/>
        </w:rPr>
      </w:pPr>
    </w:p>
    <w:p w14:paraId="6C230752" w14:textId="77777777" w:rsidR="00901488" w:rsidRDefault="00901488" w:rsidP="007635C7">
      <w:pPr>
        <w:jc w:val="both"/>
        <w:rPr>
          <w:ins w:id="450" w:author="Juan Carlos Martinez Mori" w:date="2015-09-14T09:07:00Z"/>
          <w:rFonts w:ascii="Times New Roman" w:hAnsi="Times New Roman" w:cs="Times New Roman"/>
          <w:b/>
        </w:rPr>
      </w:pPr>
    </w:p>
    <w:p w14:paraId="16DCC88E" w14:textId="77777777" w:rsidR="00901488" w:rsidRDefault="00901488" w:rsidP="007635C7">
      <w:pPr>
        <w:jc w:val="both"/>
        <w:rPr>
          <w:ins w:id="451" w:author="Juan Carlos Martinez Mori" w:date="2015-09-14T09:07:00Z"/>
          <w:rFonts w:ascii="Times New Roman" w:hAnsi="Times New Roman" w:cs="Times New Roman"/>
          <w:b/>
        </w:rPr>
      </w:pPr>
    </w:p>
    <w:p w14:paraId="2F06BB7D" w14:textId="77777777" w:rsidR="00901488" w:rsidRDefault="00901488" w:rsidP="007635C7">
      <w:pPr>
        <w:jc w:val="both"/>
        <w:rPr>
          <w:ins w:id="452" w:author="Juan Carlos Martinez Mori" w:date="2015-09-14T09:07:00Z"/>
          <w:rFonts w:ascii="Times New Roman" w:hAnsi="Times New Roman" w:cs="Times New Roman"/>
          <w:b/>
        </w:rPr>
      </w:pPr>
    </w:p>
    <w:p w14:paraId="30538453" w14:textId="77777777" w:rsidR="00901488" w:rsidRDefault="00901488" w:rsidP="007635C7">
      <w:pPr>
        <w:jc w:val="both"/>
        <w:rPr>
          <w:ins w:id="453" w:author="Juan Carlos Martinez Mori" w:date="2015-09-14T09:07:00Z"/>
          <w:rFonts w:ascii="Times New Roman" w:hAnsi="Times New Roman" w:cs="Times New Roman"/>
          <w:b/>
        </w:rPr>
      </w:pPr>
    </w:p>
    <w:p w14:paraId="0F083CCC" w14:textId="77777777" w:rsidR="00901488" w:rsidRPr="007635C7" w:rsidRDefault="00901488" w:rsidP="007635C7">
      <w:pPr>
        <w:jc w:val="both"/>
        <w:rPr>
          <w:rFonts w:ascii="Times New Roman" w:hAnsi="Times New Roman" w:cs="Times New Roman"/>
          <w:b/>
        </w:rPr>
      </w:pPr>
    </w:p>
    <w:p w14:paraId="74C5DEB0" w14:textId="2A65E49F" w:rsidR="00600E67" w:rsidRPr="007635C7" w:rsidRDefault="00600E67" w:rsidP="007635C7">
      <w:pPr>
        <w:pStyle w:val="ListParagraph"/>
        <w:numPr>
          <w:ilvl w:val="0"/>
          <w:numId w:val="9"/>
        </w:numPr>
        <w:jc w:val="both"/>
        <w:rPr>
          <w:rFonts w:ascii="Times New Roman" w:hAnsi="Times New Roman" w:cs="Times New Roman"/>
          <w:b/>
          <w:sz w:val="28"/>
          <w:szCs w:val="28"/>
        </w:rPr>
      </w:pPr>
      <w:r w:rsidRPr="007635C7">
        <w:rPr>
          <w:rFonts w:ascii="Times New Roman" w:hAnsi="Times New Roman" w:cs="Times New Roman"/>
          <w:b/>
          <w:sz w:val="28"/>
          <w:szCs w:val="28"/>
        </w:rPr>
        <w:t>Conclusions</w:t>
      </w:r>
    </w:p>
    <w:p w14:paraId="0702FA72" w14:textId="63EAF716" w:rsidR="00182221" w:rsidRDefault="00725764" w:rsidP="00556935">
      <w:pPr>
        <w:ind w:left="360" w:firstLine="360"/>
        <w:jc w:val="both"/>
        <w:rPr>
          <w:rFonts w:ascii="Times New Roman" w:hAnsi="Times New Roman" w:cs="Times New Roman"/>
        </w:rPr>
      </w:pPr>
      <w:r>
        <w:rPr>
          <w:rFonts w:ascii="Times New Roman" w:hAnsi="Times New Roman" w:cs="Times New Roman"/>
        </w:rPr>
        <w:t>T</w:t>
      </w:r>
      <w:r w:rsidR="00CB1A70">
        <w:rPr>
          <w:rFonts w:ascii="Times New Roman" w:hAnsi="Times New Roman" w:cs="Times New Roman"/>
        </w:rPr>
        <w:t xml:space="preserve">his report </w:t>
      </w:r>
      <w:r>
        <w:rPr>
          <w:rFonts w:ascii="Times New Roman" w:hAnsi="Times New Roman" w:cs="Times New Roman"/>
        </w:rPr>
        <w:t xml:space="preserve">has </w:t>
      </w:r>
      <w:r w:rsidR="00CB1A70">
        <w:rPr>
          <w:rFonts w:ascii="Times New Roman" w:hAnsi="Times New Roman" w:cs="Times New Roman"/>
        </w:rPr>
        <w:t>document</w:t>
      </w:r>
      <w:r>
        <w:rPr>
          <w:rFonts w:ascii="Times New Roman" w:hAnsi="Times New Roman" w:cs="Times New Roman"/>
        </w:rPr>
        <w:t>ed</w:t>
      </w:r>
      <w:r w:rsidR="00CB1A70">
        <w:rPr>
          <w:rFonts w:ascii="Times New Roman" w:hAnsi="Times New Roman" w:cs="Times New Roman"/>
        </w:rPr>
        <w:t xml:space="preserve"> the data analysis procedure</w:t>
      </w:r>
      <w:r>
        <w:rPr>
          <w:rFonts w:ascii="Times New Roman" w:hAnsi="Times New Roman" w:cs="Times New Roman"/>
        </w:rPr>
        <w:t>s</w:t>
      </w:r>
      <w:r w:rsidR="00CB1A70">
        <w:rPr>
          <w:rFonts w:ascii="Times New Roman" w:hAnsi="Times New Roman" w:cs="Times New Roman"/>
        </w:rPr>
        <w:t xml:space="preserve"> and findings for </w:t>
      </w:r>
      <w:r w:rsidR="002E5645">
        <w:rPr>
          <w:rFonts w:ascii="Times New Roman" w:hAnsi="Times New Roman" w:cs="Times New Roman"/>
        </w:rPr>
        <w:t xml:space="preserve">the </w:t>
      </w:r>
      <w:r w:rsidR="00CB1A70">
        <w:rPr>
          <w:rFonts w:ascii="Times New Roman" w:hAnsi="Times New Roman" w:cs="Times New Roman"/>
        </w:rPr>
        <w:t xml:space="preserve">Ver-Mac data collected in two work zones. </w:t>
      </w:r>
      <w:r>
        <w:rPr>
          <w:rFonts w:ascii="Times New Roman" w:hAnsi="Times New Roman" w:cs="Times New Roman"/>
        </w:rPr>
        <w:t>These are our conclusions</w:t>
      </w:r>
      <w:r w:rsidR="002C1E17">
        <w:rPr>
          <w:rFonts w:ascii="Times New Roman" w:hAnsi="Times New Roman" w:cs="Times New Roman"/>
        </w:rPr>
        <w:t>:</w:t>
      </w:r>
    </w:p>
    <w:p w14:paraId="1A9546F2" w14:textId="074C0D0D" w:rsidR="002C1E17" w:rsidRDefault="00EC40B7" w:rsidP="007635C7">
      <w:pPr>
        <w:pStyle w:val="ListParagraph"/>
        <w:numPr>
          <w:ilvl w:val="0"/>
          <w:numId w:val="21"/>
        </w:numPr>
        <w:jc w:val="both"/>
        <w:rPr>
          <w:rFonts w:ascii="Times New Roman" w:hAnsi="Times New Roman" w:cs="Times New Roman"/>
        </w:rPr>
      </w:pPr>
      <w:r w:rsidRPr="007635C7">
        <w:rPr>
          <w:rFonts w:ascii="Times New Roman" w:hAnsi="Times New Roman" w:cs="Times New Roman"/>
        </w:rPr>
        <w:t xml:space="preserve">Data incompleteness and inconsistency issues are common in field data, </w:t>
      </w:r>
      <w:r w:rsidR="00DC6745" w:rsidRPr="007635C7">
        <w:rPr>
          <w:rFonts w:ascii="Times New Roman" w:hAnsi="Times New Roman" w:cs="Times New Roman"/>
        </w:rPr>
        <w:t>especially if collected in noisy environment</w:t>
      </w:r>
      <w:r w:rsidR="002E5645">
        <w:rPr>
          <w:rFonts w:ascii="Times New Roman" w:hAnsi="Times New Roman" w:cs="Times New Roman"/>
        </w:rPr>
        <w:t>s</w:t>
      </w:r>
      <w:r w:rsidR="00DC6745" w:rsidRPr="007635C7">
        <w:rPr>
          <w:rFonts w:ascii="Times New Roman" w:hAnsi="Times New Roman" w:cs="Times New Roman"/>
        </w:rPr>
        <w:t xml:space="preserve"> such as work zones. </w:t>
      </w:r>
      <w:r w:rsidR="00DB52A9" w:rsidRPr="007635C7">
        <w:rPr>
          <w:rFonts w:ascii="Times New Roman" w:hAnsi="Times New Roman" w:cs="Times New Roman"/>
        </w:rPr>
        <w:t>These issues we</w:t>
      </w:r>
      <w:r w:rsidR="002E5645">
        <w:rPr>
          <w:rFonts w:ascii="Times New Roman" w:hAnsi="Times New Roman" w:cs="Times New Roman"/>
        </w:rPr>
        <w:t>re found</w:t>
      </w:r>
      <w:r w:rsidR="00DB52A9" w:rsidRPr="007635C7">
        <w:rPr>
          <w:rFonts w:ascii="Times New Roman" w:hAnsi="Times New Roman" w:cs="Times New Roman"/>
        </w:rPr>
        <w:t xml:space="preserve"> in </w:t>
      </w:r>
      <w:r w:rsidR="002E5645">
        <w:rPr>
          <w:rFonts w:ascii="Times New Roman" w:hAnsi="Times New Roman" w:cs="Times New Roman"/>
        </w:rPr>
        <w:t>the</w:t>
      </w:r>
      <w:r w:rsidR="00DB52A9" w:rsidRPr="007635C7">
        <w:rPr>
          <w:rFonts w:ascii="Times New Roman" w:hAnsi="Times New Roman" w:cs="Times New Roman"/>
        </w:rPr>
        <w:t xml:space="preserve"> data </w:t>
      </w:r>
      <w:r w:rsidR="002E5645">
        <w:rPr>
          <w:rFonts w:ascii="Times New Roman" w:hAnsi="Times New Roman" w:cs="Times New Roman"/>
        </w:rPr>
        <w:t>of</w:t>
      </w:r>
      <w:r w:rsidR="00DB52A9" w:rsidRPr="007635C7">
        <w:rPr>
          <w:rFonts w:ascii="Times New Roman" w:hAnsi="Times New Roman" w:cs="Times New Roman"/>
        </w:rPr>
        <w:t xml:space="preserve"> </w:t>
      </w:r>
      <w:r w:rsidR="0088111C">
        <w:rPr>
          <w:rFonts w:ascii="Times New Roman" w:hAnsi="Times New Roman" w:cs="Times New Roman"/>
        </w:rPr>
        <w:t>both work zones</w:t>
      </w:r>
      <w:r w:rsidR="00DB52A9" w:rsidRPr="007635C7">
        <w:rPr>
          <w:rFonts w:ascii="Times New Roman" w:hAnsi="Times New Roman" w:cs="Times New Roman"/>
        </w:rPr>
        <w:t>.</w:t>
      </w:r>
    </w:p>
    <w:p w14:paraId="6164C159" w14:textId="76E20611" w:rsidR="0017553A" w:rsidRPr="007635C7" w:rsidRDefault="0017553A" w:rsidP="007635C7">
      <w:pPr>
        <w:pStyle w:val="ListParagraph"/>
        <w:numPr>
          <w:ilvl w:val="0"/>
          <w:numId w:val="21"/>
        </w:numPr>
        <w:jc w:val="both"/>
        <w:rPr>
          <w:rFonts w:ascii="Times New Roman" w:hAnsi="Times New Roman" w:cs="Times New Roman"/>
        </w:rPr>
      </w:pPr>
      <w:commentRangeStart w:id="454"/>
      <w:r>
        <w:rPr>
          <w:rFonts w:ascii="Times New Roman" w:hAnsi="Times New Roman" w:cs="Times New Roman"/>
        </w:rPr>
        <w:t xml:space="preserve">The systematic issues present in each of the work zones made the determination of the sensors’ accuracy unfeasible. </w:t>
      </w:r>
      <w:commentRangeEnd w:id="454"/>
      <w:r w:rsidR="003E52CA">
        <w:rPr>
          <w:rStyle w:val="CommentReference"/>
        </w:rPr>
        <w:commentReference w:id="454"/>
      </w:r>
    </w:p>
    <w:p w14:paraId="5B21543C" w14:textId="143294AF" w:rsidR="00DB52A9" w:rsidRDefault="00FA4A00" w:rsidP="007635C7">
      <w:pPr>
        <w:pStyle w:val="ListParagraph"/>
        <w:numPr>
          <w:ilvl w:val="0"/>
          <w:numId w:val="21"/>
        </w:numPr>
        <w:jc w:val="both"/>
        <w:rPr>
          <w:rFonts w:ascii="Times New Roman" w:hAnsi="Times New Roman" w:cs="Times New Roman"/>
        </w:rPr>
      </w:pPr>
      <w:r>
        <w:rPr>
          <w:rFonts w:ascii="Times New Roman" w:hAnsi="Times New Roman" w:cs="Times New Roman"/>
        </w:rPr>
        <w:t xml:space="preserve">Data issues add difficulty in the model calibration for the project </w:t>
      </w:r>
      <w:r w:rsidR="00E16590">
        <w:rPr>
          <w:rFonts w:ascii="Times New Roman" w:hAnsi="Times New Roman" w:cs="Times New Roman"/>
        </w:rPr>
        <w:t xml:space="preserve">since the </w:t>
      </w:r>
      <w:r w:rsidR="00245B7A">
        <w:rPr>
          <w:rFonts w:ascii="Times New Roman" w:hAnsi="Times New Roman" w:cs="Times New Roman"/>
        </w:rPr>
        <w:t xml:space="preserve">real </w:t>
      </w:r>
      <w:r w:rsidR="00E16590">
        <w:rPr>
          <w:rFonts w:ascii="Times New Roman" w:hAnsi="Times New Roman" w:cs="Times New Roman"/>
        </w:rPr>
        <w:t>traffic</w:t>
      </w:r>
      <w:r w:rsidR="00245B7A">
        <w:rPr>
          <w:rFonts w:ascii="Times New Roman" w:hAnsi="Times New Roman" w:cs="Times New Roman"/>
        </w:rPr>
        <w:t xml:space="preserve"> condition</w:t>
      </w:r>
      <w:r w:rsidR="0017553A">
        <w:rPr>
          <w:rFonts w:ascii="Times New Roman" w:hAnsi="Times New Roman" w:cs="Times New Roman"/>
        </w:rPr>
        <w:t>s remain unknown wherever the sensors malfunctioned</w:t>
      </w:r>
      <w:r w:rsidR="00245B7A">
        <w:rPr>
          <w:rFonts w:ascii="Times New Roman" w:hAnsi="Times New Roman" w:cs="Times New Roman"/>
        </w:rPr>
        <w:t xml:space="preserve">. </w:t>
      </w:r>
    </w:p>
    <w:p w14:paraId="0088E7FB" w14:textId="737EB132" w:rsidR="00412BC9" w:rsidRPr="007635C7" w:rsidRDefault="00E058C6" w:rsidP="007635C7">
      <w:pPr>
        <w:pStyle w:val="ListParagraph"/>
        <w:numPr>
          <w:ilvl w:val="0"/>
          <w:numId w:val="21"/>
        </w:numPr>
        <w:jc w:val="both"/>
        <w:rPr>
          <w:rFonts w:ascii="Times New Roman" w:hAnsi="Times New Roman" w:cs="Times New Roman"/>
        </w:rPr>
      </w:pPr>
      <w:r>
        <w:rPr>
          <w:rFonts w:ascii="Times New Roman" w:hAnsi="Times New Roman" w:cs="Times New Roman"/>
        </w:rPr>
        <w:t xml:space="preserve">The analysis procedure </w:t>
      </w:r>
      <w:r w:rsidR="00E7543D">
        <w:rPr>
          <w:rFonts w:ascii="Times New Roman" w:hAnsi="Times New Roman" w:cs="Times New Roman"/>
        </w:rPr>
        <w:t>is documented in this report and the python code</w:t>
      </w:r>
      <w:r w:rsidR="0088111C">
        <w:rPr>
          <w:rFonts w:ascii="Times New Roman" w:hAnsi="Times New Roman" w:cs="Times New Roman"/>
        </w:rPr>
        <w:t xml:space="preserve"> has been made</w:t>
      </w:r>
      <w:r w:rsidR="009D0F13">
        <w:rPr>
          <w:rFonts w:ascii="Times New Roman" w:hAnsi="Times New Roman" w:cs="Times New Roman"/>
        </w:rPr>
        <w:t xml:space="preserve"> available. We would like to share the findings with Ver-Mac </w:t>
      </w:r>
      <w:r w:rsidR="000D6B2D">
        <w:rPr>
          <w:rFonts w:ascii="Times New Roman" w:hAnsi="Times New Roman" w:cs="Times New Roman"/>
        </w:rPr>
        <w:t>in case they would like to investigate and identif</w:t>
      </w:r>
      <w:r w:rsidR="00C121A6">
        <w:rPr>
          <w:rFonts w:ascii="Times New Roman" w:hAnsi="Times New Roman" w:cs="Times New Roman"/>
        </w:rPr>
        <w:t>y the cause of the data issues.</w:t>
      </w:r>
    </w:p>
    <w:p w14:paraId="184EA5F9" w14:textId="77777777" w:rsidR="00182221" w:rsidRDefault="00182221" w:rsidP="009D0D37">
      <w:pPr>
        <w:ind w:left="360"/>
        <w:jc w:val="both"/>
        <w:rPr>
          <w:rFonts w:ascii="Times New Roman" w:hAnsi="Times New Roman" w:cs="Times New Roman"/>
        </w:rPr>
      </w:pPr>
    </w:p>
    <w:p w14:paraId="2C93D465" w14:textId="77777777" w:rsidR="002A1326" w:rsidRPr="007635C7" w:rsidRDefault="003772C2" w:rsidP="007635C7">
      <w:pPr>
        <w:ind w:left="360"/>
        <w:jc w:val="both"/>
        <w:rPr>
          <w:rFonts w:ascii="Times New Roman" w:hAnsi="Times New Roman" w:cs="Times New Roman"/>
          <w:sz w:val="28"/>
          <w:szCs w:val="28"/>
        </w:rPr>
      </w:pPr>
      <w:r>
        <w:rPr>
          <w:rStyle w:val="CommentReference"/>
        </w:rPr>
        <w:commentReference w:id="455"/>
      </w:r>
    </w:p>
    <w:sectPr w:rsidR="002A1326" w:rsidRPr="007635C7" w:rsidSect="00C9234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Li, Yanning" w:date="2015-09-13T21:17:00Z" w:initials="LY">
    <w:p w14:paraId="08961786" w14:textId="0FF7A7AD" w:rsidR="00FD37A6" w:rsidRDefault="00FD37A6">
      <w:pPr>
        <w:pStyle w:val="CommentText"/>
      </w:pPr>
      <w:r>
        <w:rPr>
          <w:rStyle w:val="CommentReference"/>
        </w:rPr>
        <w:annotationRef/>
      </w:r>
      <w:r>
        <w:t xml:space="preserve">Can you make sure this is correct? </w:t>
      </w:r>
    </w:p>
  </w:comment>
  <w:comment w:id="65" w:author="Li, Yanning" w:date="2015-09-13T21:54:00Z" w:initials="LY">
    <w:p w14:paraId="4000F4EE" w14:textId="31DA70A3" w:rsidR="00C60728" w:rsidRDefault="00C60728">
      <w:pPr>
        <w:pStyle w:val="CommentText"/>
      </w:pPr>
      <w:r>
        <w:rPr>
          <w:rStyle w:val="CommentReference"/>
        </w:rPr>
        <w:annotationRef/>
      </w:r>
      <w:r>
        <w:t>What time? Can you give the exact time duration, so VerMac can check?</w:t>
      </w:r>
    </w:p>
  </w:comment>
  <w:comment w:id="76" w:author="Li, Yanning" w:date="2015-09-10T11:23:00Z" w:initials="LY">
    <w:p w14:paraId="3A32A0FD" w14:textId="77777777" w:rsidR="00CC18D8" w:rsidRDefault="00CC18D8" w:rsidP="00CC18D8">
      <w:pPr>
        <w:pStyle w:val="CommentText"/>
      </w:pPr>
      <w:r>
        <w:rPr>
          <w:rStyle w:val="CommentReference"/>
        </w:rPr>
        <w:annotationRef/>
      </w:r>
      <w:r>
        <w:t>Why can’t we just use RTMS sensor? Can we trust RTMS sensor is correct? It seems like radar sensors are pretty close at 5 min interval. But I think I plotted another figure, aggregated at 24 hours, and look at one year, the same type of sensors does not even agree. Can you check? If not in agree, by how much?</w:t>
      </w:r>
    </w:p>
  </w:comment>
  <w:comment w:id="77" w:author="Juan Carlos Martinez Mori" w:date="2015-09-11T13:12:00Z" w:initials="jm">
    <w:p w14:paraId="4356E9BE" w14:textId="77777777" w:rsidR="00CC18D8" w:rsidRDefault="00CC18D8" w:rsidP="00CC18D8">
      <w:pPr>
        <w:pStyle w:val="CommentText"/>
      </w:pPr>
      <w:r>
        <w:rPr>
          <w:rStyle w:val="CommentReference"/>
        </w:rPr>
        <w:annotationRef/>
      </w:r>
      <w:r>
        <w:t>I believe you are right. However, do we have space in this report for that?</w:t>
      </w:r>
    </w:p>
  </w:comment>
  <w:comment w:id="86" w:author="Li, Yanning" w:date="2015-09-10T11:23:00Z" w:initials="LY">
    <w:p w14:paraId="1CE7C7DE" w14:textId="77777777" w:rsidR="00B0021C" w:rsidRDefault="00B0021C" w:rsidP="00866E10">
      <w:pPr>
        <w:pStyle w:val="CommentText"/>
      </w:pPr>
      <w:r>
        <w:rPr>
          <w:rStyle w:val="CommentReference"/>
        </w:rPr>
        <w:annotationRef/>
      </w:r>
      <w:r>
        <w:t>Why can’t we just use RTMS sensor? Can we trust RTMS sensor is correct? It seems like radar sensors are pretty close at 5 min interval. But I think I plotted another figure, aggregated at 24 hours, and look at one year, the same type of sensors does not even agree. Can you check? If not in agree, by how much?</w:t>
      </w:r>
    </w:p>
  </w:comment>
  <w:comment w:id="87" w:author="Juan Carlos Martinez Mori" w:date="2015-09-11T13:12:00Z" w:initials="jm">
    <w:p w14:paraId="02EB5EED" w14:textId="77777777" w:rsidR="00B0021C" w:rsidRDefault="00B0021C" w:rsidP="00866E10">
      <w:pPr>
        <w:pStyle w:val="CommentText"/>
      </w:pPr>
      <w:r>
        <w:rPr>
          <w:rStyle w:val="CommentReference"/>
        </w:rPr>
        <w:annotationRef/>
      </w:r>
      <w:r>
        <w:t>I believe you are right. However, do we have space in this report for that?</w:t>
      </w:r>
    </w:p>
  </w:comment>
  <w:comment w:id="89" w:author="Li, Yanning" w:date="2015-09-10T11:25:00Z" w:initials="LY">
    <w:p w14:paraId="7579D2AE" w14:textId="203AD866" w:rsidR="00B0021C" w:rsidRDefault="00B0021C">
      <w:pPr>
        <w:pStyle w:val="CommentText"/>
      </w:pPr>
      <w:r>
        <w:rPr>
          <w:rStyle w:val="CommentReference"/>
        </w:rPr>
        <w:annotationRef/>
      </w:r>
      <w:r>
        <w:t>Is this name typical in data analysis?</w:t>
      </w:r>
    </w:p>
  </w:comment>
  <w:comment w:id="90" w:author="Juan Carlos Martinez Mori" w:date="2015-09-11T13:14:00Z" w:initials="jm">
    <w:p w14:paraId="3E1A1D66" w14:textId="7F8507B9" w:rsidR="00B0021C" w:rsidRDefault="00B0021C">
      <w:pPr>
        <w:pStyle w:val="CommentText"/>
      </w:pPr>
      <w:r>
        <w:rPr>
          <w:rStyle w:val="CommentReference"/>
        </w:rPr>
        <w:annotationRef/>
      </w:r>
      <w:r>
        <w:t>I believe so, based on what I found here:</w:t>
      </w:r>
    </w:p>
    <w:p w14:paraId="11E0FE36" w14:textId="3082759D" w:rsidR="00B0021C" w:rsidRDefault="002A2C5A">
      <w:pPr>
        <w:pStyle w:val="CommentText"/>
      </w:pPr>
      <w:hyperlink r:id="rId1" w:history="1">
        <w:r w:rsidR="00B0021C" w:rsidRPr="004804B5">
          <w:rPr>
            <w:rStyle w:val="Hyperlink"/>
          </w:rPr>
          <w:t>http://www.maths.manchester.ac.uk/~saralees/68371_1.pdf</w:t>
        </w:r>
      </w:hyperlink>
    </w:p>
    <w:p w14:paraId="03C80D20" w14:textId="77777777" w:rsidR="00B0021C" w:rsidRDefault="00B0021C">
      <w:pPr>
        <w:pStyle w:val="CommentText"/>
      </w:pPr>
    </w:p>
    <w:p w14:paraId="17E6C5B4" w14:textId="27B7C50B" w:rsidR="00B0021C" w:rsidRDefault="00B0021C">
      <w:pPr>
        <w:pStyle w:val="CommentText"/>
      </w:pPr>
      <w:r>
        <w:t>If you disagree, how should we call it instead?</w:t>
      </w:r>
    </w:p>
  </w:comment>
  <w:comment w:id="98" w:author="Li, Yanning" w:date="2015-09-10T11:29:00Z" w:initials="LY">
    <w:p w14:paraId="3D5FCB37" w14:textId="5C66D0F9" w:rsidR="00B0021C" w:rsidRDefault="00B0021C">
      <w:pPr>
        <w:pStyle w:val="CommentText"/>
      </w:pPr>
      <w:r>
        <w:rPr>
          <w:rStyle w:val="CommentReference"/>
        </w:rPr>
        <w:annotationRef/>
      </w:r>
      <w:r>
        <w:t>Can you crop the image from Latex at roughly the same size, so we don’t have to enlarge the pic which would blur it.</w:t>
      </w:r>
    </w:p>
  </w:comment>
  <w:comment w:id="113" w:author="Li, Yanning" w:date="2015-09-12T14:06:00Z" w:initials="LY">
    <w:p w14:paraId="165E08A8" w14:textId="71EF3C41" w:rsidR="0063645A" w:rsidRDefault="0063645A">
      <w:pPr>
        <w:pStyle w:val="CommentText"/>
      </w:pPr>
      <w:r>
        <w:rPr>
          <w:rStyle w:val="CommentReference"/>
        </w:rPr>
        <w:annotationRef/>
      </w:r>
      <w:r w:rsidR="002C1F21">
        <w:t>What is the entire period of</w:t>
      </w:r>
      <w:r>
        <w:t xml:space="preserve"> data set you are working on? E.g. From </w:t>
      </w:r>
      <w:r w:rsidR="00217ABC">
        <w:t>May 1 to Sep 1?</w:t>
      </w:r>
    </w:p>
    <w:p w14:paraId="49B5D0DB" w14:textId="6CB9692F" w:rsidR="00217ABC" w:rsidRDefault="00217ABC">
      <w:pPr>
        <w:pStyle w:val="CommentText"/>
      </w:pPr>
      <w:r>
        <w:t xml:space="preserve">I think we still need a percentage missing </w:t>
      </w:r>
      <w:r w:rsidR="002C1F21">
        <w:t>for the entire perio</w:t>
      </w:r>
      <w:r>
        <w:t>d.</w:t>
      </w:r>
    </w:p>
  </w:comment>
  <w:comment w:id="120" w:author="Li, Yanning" w:date="2015-09-12T14:42:00Z" w:initials="LY">
    <w:p w14:paraId="0B9F73CA" w14:textId="0C3A0B45" w:rsidR="000B0C17" w:rsidRDefault="000B0C17">
      <w:pPr>
        <w:pStyle w:val="CommentText"/>
      </w:pPr>
      <w:r>
        <w:rPr>
          <w:rStyle w:val="CommentReference"/>
        </w:rPr>
        <w:annotationRef/>
      </w:r>
      <w:r w:rsidR="008324CE">
        <w:t>OK, so the values is computed on one month of data. Make sure you specified which month later in the findings</w:t>
      </w:r>
    </w:p>
  </w:comment>
  <w:comment w:id="129" w:author="Li, Yanning" w:date="2015-09-12T14:43:00Z" w:initials="LY">
    <w:p w14:paraId="29CF1A7A" w14:textId="2544D238" w:rsidR="008324CE" w:rsidRDefault="008324CE">
      <w:pPr>
        <w:pStyle w:val="CommentText"/>
      </w:pPr>
      <w:r>
        <w:rPr>
          <w:rStyle w:val="CommentReference"/>
        </w:rPr>
        <w:annotationRef/>
      </w:r>
      <w:r>
        <w:t>Is it possible to compute all the congested periods in the month? If the congestion does not happen so much, you may even visually identify those a few in the month.</w:t>
      </w:r>
    </w:p>
    <w:p w14:paraId="3D37EB25" w14:textId="77777777" w:rsidR="008324CE" w:rsidRDefault="008324CE">
      <w:pPr>
        <w:pStyle w:val="CommentText"/>
      </w:pPr>
    </w:p>
    <w:p w14:paraId="5C4177C6" w14:textId="5F43DAB5" w:rsidR="008324CE" w:rsidRDefault="008324CE">
      <w:pPr>
        <w:pStyle w:val="CommentText"/>
      </w:pPr>
      <w:r>
        <w:t>So basically, we operate on a sub dataset</w:t>
      </w:r>
      <w:r w:rsidR="00455343">
        <w:t xml:space="preserve"> (e.g. one month)</w:t>
      </w:r>
    </w:p>
    <w:p w14:paraId="277C7B65" w14:textId="77777777" w:rsidR="006D4222" w:rsidRDefault="00E871D6" w:rsidP="00E871D6">
      <w:pPr>
        <w:pStyle w:val="CommentText"/>
        <w:numPr>
          <w:ilvl w:val="0"/>
          <w:numId w:val="28"/>
        </w:numPr>
      </w:pPr>
      <w:r>
        <w:t>The</w:t>
      </w:r>
      <w:r w:rsidR="006D4222">
        <w:t xml:space="preserve"> </w:t>
      </w:r>
      <w:r w:rsidR="006D4222">
        <w:rPr>
          <w:rFonts w:hint="eastAsia"/>
          <w:lang w:eastAsia="zh-CN"/>
        </w:rPr>
        <w:t>missing percentage for the entire mongth</w:t>
      </w:r>
    </w:p>
    <w:p w14:paraId="11A2EB28" w14:textId="68757A76" w:rsidR="008324CE" w:rsidRDefault="00515014" w:rsidP="00E871D6">
      <w:pPr>
        <w:pStyle w:val="CommentText"/>
        <w:numPr>
          <w:ilvl w:val="0"/>
          <w:numId w:val="28"/>
        </w:numPr>
      </w:pPr>
      <w:r>
        <w:rPr>
          <w:lang w:eastAsia="zh-CN"/>
        </w:rPr>
        <w:t>The missing percentage for peak hous averged in the entire month.</w:t>
      </w:r>
      <w:r w:rsidR="00E871D6">
        <w:t xml:space="preserve"> </w:t>
      </w:r>
    </w:p>
    <w:p w14:paraId="272F72E1" w14:textId="6256DD3B" w:rsidR="00B61285" w:rsidRDefault="00B61285" w:rsidP="00E871D6">
      <w:pPr>
        <w:pStyle w:val="CommentText"/>
        <w:numPr>
          <w:ilvl w:val="0"/>
          <w:numId w:val="28"/>
        </w:numPr>
      </w:pPr>
      <w:r>
        <w:t>The missing percentage for congested in the entire month.</w:t>
      </w:r>
    </w:p>
    <w:p w14:paraId="2B7C991C" w14:textId="77777777" w:rsidR="008324CE" w:rsidRDefault="008324CE">
      <w:pPr>
        <w:pStyle w:val="CommentText"/>
      </w:pPr>
    </w:p>
    <w:p w14:paraId="660A8908" w14:textId="77777777" w:rsidR="008324CE" w:rsidRDefault="008324CE">
      <w:pPr>
        <w:pStyle w:val="CommentText"/>
      </w:pPr>
    </w:p>
  </w:comment>
  <w:comment w:id="141" w:author="Li, Yanning" w:date="2015-09-13T22:36:00Z" w:initials="LY">
    <w:p w14:paraId="6C12088D" w14:textId="29A76A47" w:rsidR="00DB6F70" w:rsidRDefault="00DB6F70">
      <w:pPr>
        <w:pStyle w:val="CommentText"/>
      </w:pPr>
      <w:r>
        <w:rPr>
          <w:rStyle w:val="CommentReference"/>
        </w:rPr>
        <w:annotationRef/>
      </w:r>
      <w:r>
        <w:t>I think this is doable. Though we have data missing, we can still somehow see speed drop before the missing data.</w:t>
      </w:r>
    </w:p>
    <w:p w14:paraId="395BB390" w14:textId="0E046173" w:rsidR="004142C8" w:rsidRDefault="004142C8">
      <w:pPr>
        <w:pStyle w:val="CommentText"/>
      </w:pPr>
      <w:r>
        <w:t>If not, or takes too long, then just use the old, a few hours before and after the event.</w:t>
      </w:r>
    </w:p>
  </w:comment>
  <w:comment w:id="151" w:author="Li, Yanning" w:date="2015-09-12T14:50:00Z" w:initials="LY">
    <w:p w14:paraId="630ACB8F" w14:textId="30301733" w:rsidR="00A34828" w:rsidRDefault="00A34828">
      <w:pPr>
        <w:pStyle w:val="CommentText"/>
      </w:pPr>
      <w:r>
        <w:rPr>
          <w:rStyle w:val="CommentReference"/>
        </w:rPr>
        <w:annotationRef/>
      </w:r>
    </w:p>
  </w:comment>
  <w:comment w:id="150" w:author="Li, Yanning" w:date="2015-09-13T22:05:00Z" w:initials="LY">
    <w:p w14:paraId="6FBF9A76" w14:textId="19937542" w:rsidR="00F63A72" w:rsidRDefault="00F63A72">
      <w:pPr>
        <w:pStyle w:val="CommentText"/>
      </w:pPr>
      <w:r>
        <w:rPr>
          <w:rStyle w:val="CommentReference"/>
        </w:rPr>
        <w:annotationRef/>
      </w:r>
      <w:r>
        <w:t>Can you think of a better name? Relative error? Disagreement? Relative disagreement?</w:t>
      </w:r>
    </w:p>
  </w:comment>
  <w:comment w:id="160" w:author="Li, Yanning" w:date="2015-09-12T14:50:00Z" w:initials="LY">
    <w:p w14:paraId="2F31C9F4" w14:textId="724CE68E" w:rsidR="00A34828" w:rsidRDefault="00A34828">
      <w:pPr>
        <w:pStyle w:val="CommentText"/>
      </w:pPr>
      <w:r>
        <w:rPr>
          <w:rStyle w:val="CommentReference"/>
        </w:rPr>
        <w:annotationRef/>
      </w:r>
      <w:r>
        <w:t xml:space="preserve">I like the way you list each sensor. </w:t>
      </w:r>
    </w:p>
    <w:p w14:paraId="0B35C455" w14:textId="26D60D16" w:rsidR="00A34828" w:rsidRDefault="00A34828">
      <w:pPr>
        <w:pStyle w:val="CommentText"/>
      </w:pPr>
      <w:r>
        <w:t xml:space="preserve">Does I-57 have data missing problems? </w:t>
      </w:r>
    </w:p>
    <w:p w14:paraId="1598B266" w14:textId="77777777" w:rsidR="00A34828" w:rsidRDefault="00A34828">
      <w:pPr>
        <w:pStyle w:val="CommentText"/>
      </w:pPr>
    </w:p>
    <w:p w14:paraId="7CC0BA1D" w14:textId="04EB14B1" w:rsidR="00A34828" w:rsidRDefault="00A34828">
      <w:pPr>
        <w:pStyle w:val="CommentText"/>
      </w:pPr>
      <w:r>
        <w:t>Here we can put two subsections, one for each work zone.</w:t>
      </w:r>
    </w:p>
    <w:p w14:paraId="08B0E26D" w14:textId="20B5B2C9" w:rsidR="00A34828" w:rsidRDefault="00A34828">
      <w:pPr>
        <w:pStyle w:val="CommentText"/>
      </w:pPr>
      <w:r>
        <w:t>In each subsection, specify the month you are looking at.</w:t>
      </w:r>
    </w:p>
    <w:p w14:paraId="49857A68" w14:textId="75989C0A" w:rsidR="00A34828" w:rsidRDefault="00A34828">
      <w:pPr>
        <w:pStyle w:val="CommentText"/>
      </w:pPr>
      <w:r>
        <w:t>Then a few tables giving the missing percentage and the inconsistency.</w:t>
      </w:r>
    </w:p>
    <w:p w14:paraId="1E009DB1" w14:textId="77777777" w:rsidR="00A34828" w:rsidRDefault="00A34828">
      <w:pPr>
        <w:pStyle w:val="CommentText"/>
      </w:pPr>
    </w:p>
    <w:p w14:paraId="18AE5057" w14:textId="77777777" w:rsidR="00A34828" w:rsidRDefault="00A34828">
      <w:pPr>
        <w:pStyle w:val="CommentText"/>
      </w:pPr>
    </w:p>
  </w:comment>
  <w:comment w:id="169" w:author="Li, Yanning" w:date="2015-09-13T22:58:00Z" w:initials="LY">
    <w:p w14:paraId="36D94F0E" w14:textId="6238EADB" w:rsidR="00F813AB" w:rsidRDefault="00F813AB">
      <w:pPr>
        <w:pStyle w:val="CommentText"/>
      </w:pPr>
      <w:r>
        <w:rPr>
          <w:rStyle w:val="CommentReference"/>
        </w:rPr>
        <w:annotationRef/>
      </w:r>
      <w:r>
        <w:t>Don’t we have data inconsistency problem in I-57/I64?</w:t>
      </w:r>
    </w:p>
  </w:comment>
  <w:comment w:id="180" w:author="Li, Yanning" w:date="2015-09-13T22:48:00Z" w:initials="LY">
    <w:p w14:paraId="192C7004" w14:textId="0C42983B" w:rsidR="006D178C" w:rsidRDefault="006D178C">
      <w:pPr>
        <w:pStyle w:val="CommentText"/>
      </w:pPr>
      <w:r>
        <w:rPr>
          <w:rStyle w:val="CommentReference"/>
        </w:rPr>
        <w:annotationRef/>
      </w:r>
      <w:r>
        <w:t>Add the time here.</w:t>
      </w:r>
    </w:p>
  </w:comment>
  <w:comment w:id="188" w:author="Li, Yanning" w:date="2015-09-13T22:58:00Z" w:initials="LY">
    <w:p w14:paraId="71D6E079" w14:textId="358D7E5F" w:rsidR="007B215C" w:rsidRDefault="007B215C">
      <w:pPr>
        <w:pStyle w:val="CommentText"/>
      </w:pPr>
      <w:r>
        <w:rPr>
          <w:rStyle w:val="CommentReference"/>
        </w:rPr>
        <w:annotationRef/>
      </w:r>
      <w:r>
        <w:t>Add the exact hours for the congeste hours.</w:t>
      </w:r>
    </w:p>
  </w:comment>
  <w:comment w:id="192" w:author="Li, Yanning" w:date="2015-09-13T22:52:00Z" w:initials="LY">
    <w:p w14:paraId="47E976AA" w14:textId="02AE44B3" w:rsidR="00445507" w:rsidRDefault="00445507">
      <w:pPr>
        <w:pStyle w:val="CommentText"/>
      </w:pPr>
      <w:r>
        <w:rPr>
          <w:rStyle w:val="CommentReference"/>
        </w:rPr>
        <w:annotationRef/>
      </w:r>
      <w:r>
        <w:t>Add a table for the missing in the entire period. Or put it in the congested hour missing data table.</w:t>
      </w:r>
    </w:p>
  </w:comment>
  <w:comment w:id="200" w:author="Li, Yanning" w:date="2015-09-13T22:52:00Z" w:initials="LY">
    <w:p w14:paraId="578778A6" w14:textId="59EA3DFD" w:rsidR="0094712B" w:rsidRDefault="0094712B">
      <w:pPr>
        <w:pStyle w:val="CommentText"/>
      </w:pPr>
      <w:r>
        <w:rPr>
          <w:rStyle w:val="CommentReference"/>
        </w:rPr>
        <w:annotationRef/>
      </w:r>
      <w:r>
        <w:t>Which one? Add table caption.</w:t>
      </w:r>
    </w:p>
  </w:comment>
  <w:comment w:id="207" w:author="Li, Yanning" w:date="2015-09-13T22:59:00Z" w:initials="LY">
    <w:p w14:paraId="44C01F8F" w14:textId="739A1471" w:rsidR="00D622B2" w:rsidRDefault="00D622B2">
      <w:pPr>
        <w:pStyle w:val="CommentText"/>
      </w:pPr>
      <w:r>
        <w:rPr>
          <w:rStyle w:val="CommentReference"/>
        </w:rPr>
        <w:annotationRef/>
      </w:r>
      <w:r>
        <w:t>Don’t we have data missing problem on I-80?</w:t>
      </w:r>
    </w:p>
  </w:comment>
  <w:comment w:id="269" w:author="Li, Yanning" w:date="2015-09-13T22:48:00Z" w:initials="LY">
    <w:p w14:paraId="69C789B1" w14:textId="77777777" w:rsidR="007F4832" w:rsidRDefault="007F4832" w:rsidP="007F4832">
      <w:pPr>
        <w:pStyle w:val="CommentText"/>
      </w:pPr>
      <w:r>
        <w:rPr>
          <w:rStyle w:val="CommentReference"/>
        </w:rPr>
        <w:annotationRef/>
      </w:r>
      <w:r>
        <w:t>Add the time here.</w:t>
      </w:r>
    </w:p>
  </w:comment>
  <w:comment w:id="270" w:author="Li, Yanning" w:date="2015-09-13T22:58:00Z" w:initials="LY">
    <w:p w14:paraId="0181C3DC" w14:textId="3D38BA59" w:rsidR="00A773B4" w:rsidRDefault="00A773B4">
      <w:pPr>
        <w:pStyle w:val="CommentText"/>
      </w:pPr>
      <w:r>
        <w:rPr>
          <w:rStyle w:val="CommentReference"/>
        </w:rPr>
        <w:annotationRef/>
      </w:r>
      <w:r>
        <w:t>Add congeste hours</w:t>
      </w:r>
    </w:p>
  </w:comment>
  <w:comment w:id="454" w:author="Li, Yanning" w:date="2015-09-13T23:00:00Z" w:initials="LY">
    <w:p w14:paraId="613BABBD" w14:textId="42AC10FB" w:rsidR="003E52CA" w:rsidRDefault="003E52CA">
      <w:pPr>
        <w:pStyle w:val="CommentText"/>
      </w:pPr>
      <w:r>
        <w:rPr>
          <w:rStyle w:val="CommentReference"/>
        </w:rPr>
        <w:annotationRef/>
      </w:r>
      <w:r>
        <w:t xml:space="preserve">I don’t really follow? Are you arguing we cant determine if RTMS is reliable? </w:t>
      </w:r>
    </w:p>
  </w:comment>
  <w:comment w:id="455" w:author="Li, Yanning" w:date="2015-09-10T11:48:00Z" w:initials="LY">
    <w:p w14:paraId="46690918" w14:textId="69CED585" w:rsidR="00B0021C" w:rsidRDefault="00B0021C">
      <w:pPr>
        <w:pStyle w:val="CommentText"/>
      </w:pPr>
      <w:r>
        <w:rPr>
          <w:rStyle w:val="CommentReference"/>
        </w:rPr>
        <w:annotationRef/>
      </w:r>
      <w:r>
        <w:t>Can you translate those to a few more bullets in the conclusions?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61786" w15:done="0"/>
  <w15:commentEx w15:paraId="4000F4EE" w15:done="0"/>
  <w15:commentEx w15:paraId="3A32A0FD" w15:done="0"/>
  <w15:commentEx w15:paraId="4356E9BE" w15:paraIdParent="3A32A0FD" w15:done="0"/>
  <w15:commentEx w15:paraId="1CE7C7DE" w15:done="0"/>
  <w15:commentEx w15:paraId="02EB5EED" w15:paraIdParent="1CE7C7DE" w15:done="0"/>
  <w15:commentEx w15:paraId="7579D2AE" w15:done="0"/>
  <w15:commentEx w15:paraId="17E6C5B4" w15:paraIdParent="7579D2AE" w15:done="0"/>
  <w15:commentEx w15:paraId="3D5FCB37" w15:done="0"/>
  <w15:commentEx w15:paraId="49B5D0DB" w15:done="0"/>
  <w15:commentEx w15:paraId="0B9F73CA" w15:done="0"/>
  <w15:commentEx w15:paraId="660A8908" w15:done="0"/>
  <w15:commentEx w15:paraId="395BB390" w15:done="0"/>
  <w15:commentEx w15:paraId="630ACB8F" w15:done="0"/>
  <w15:commentEx w15:paraId="6FBF9A76" w15:done="0"/>
  <w15:commentEx w15:paraId="18AE5057" w15:done="0"/>
  <w15:commentEx w15:paraId="36D94F0E" w15:done="0"/>
  <w15:commentEx w15:paraId="192C7004" w15:done="0"/>
  <w15:commentEx w15:paraId="71D6E079" w15:done="0"/>
  <w15:commentEx w15:paraId="47E976AA" w15:done="0"/>
  <w15:commentEx w15:paraId="578778A6" w15:done="0"/>
  <w15:commentEx w15:paraId="44C01F8F" w15:done="0"/>
  <w15:commentEx w15:paraId="69C789B1" w15:done="0"/>
  <w15:commentEx w15:paraId="0181C3DC" w15:done="0"/>
  <w15:commentEx w15:paraId="613BABBD" w15:done="0"/>
  <w15:commentEx w15:paraId="466909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1ABC3" w14:textId="77777777" w:rsidR="002A2C5A" w:rsidRDefault="002A2C5A" w:rsidP="008874D1">
      <w:pPr>
        <w:spacing w:after="0" w:line="240" w:lineRule="auto"/>
      </w:pPr>
      <w:r>
        <w:separator/>
      </w:r>
    </w:p>
  </w:endnote>
  <w:endnote w:type="continuationSeparator" w:id="0">
    <w:p w14:paraId="2CBCE2B3" w14:textId="77777777" w:rsidR="002A2C5A" w:rsidRDefault="002A2C5A" w:rsidP="0088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392930"/>
      <w:docPartObj>
        <w:docPartGallery w:val="Page Numbers (Bottom of Page)"/>
        <w:docPartUnique/>
      </w:docPartObj>
    </w:sdtPr>
    <w:sdtEndPr>
      <w:rPr>
        <w:noProof/>
      </w:rPr>
    </w:sdtEndPr>
    <w:sdtContent>
      <w:p w14:paraId="4380E8EE" w14:textId="77777777" w:rsidR="00B0021C" w:rsidRDefault="00B0021C">
        <w:pPr>
          <w:pStyle w:val="Footer"/>
          <w:jc w:val="right"/>
        </w:pPr>
        <w:r>
          <w:fldChar w:fldCharType="begin"/>
        </w:r>
        <w:r>
          <w:instrText xml:space="preserve"> PAGE   \* MERGEFORMAT </w:instrText>
        </w:r>
        <w:r>
          <w:fldChar w:fldCharType="separate"/>
        </w:r>
        <w:r w:rsidR="00513A5A">
          <w:rPr>
            <w:noProof/>
          </w:rPr>
          <w:t>5</w:t>
        </w:r>
        <w:r>
          <w:rPr>
            <w:noProof/>
          </w:rPr>
          <w:fldChar w:fldCharType="end"/>
        </w:r>
      </w:p>
    </w:sdtContent>
  </w:sdt>
  <w:p w14:paraId="4374CDF3" w14:textId="77777777" w:rsidR="00B0021C" w:rsidRDefault="00B00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A569D" w14:textId="77777777" w:rsidR="002A2C5A" w:rsidRDefault="002A2C5A" w:rsidP="008874D1">
      <w:pPr>
        <w:spacing w:after="0" w:line="240" w:lineRule="auto"/>
      </w:pPr>
      <w:r>
        <w:separator/>
      </w:r>
    </w:p>
  </w:footnote>
  <w:footnote w:type="continuationSeparator" w:id="0">
    <w:p w14:paraId="57C4B861" w14:textId="77777777" w:rsidR="002A2C5A" w:rsidRDefault="002A2C5A" w:rsidP="008874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2394"/>
    <w:multiLevelType w:val="multilevel"/>
    <w:tmpl w:val="7ADA9CA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6E560F"/>
    <w:multiLevelType w:val="hybridMultilevel"/>
    <w:tmpl w:val="0ECE6CA8"/>
    <w:lvl w:ilvl="0" w:tplc="F336E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B3BF7"/>
    <w:multiLevelType w:val="hybridMultilevel"/>
    <w:tmpl w:val="8B7C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A603A"/>
    <w:multiLevelType w:val="hybridMultilevel"/>
    <w:tmpl w:val="B9A44F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E50836"/>
    <w:multiLevelType w:val="hybridMultilevel"/>
    <w:tmpl w:val="5B042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2D519C"/>
    <w:multiLevelType w:val="multilevel"/>
    <w:tmpl w:val="4A24C4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E8C2B17"/>
    <w:multiLevelType w:val="hybridMultilevel"/>
    <w:tmpl w:val="8624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47C05"/>
    <w:multiLevelType w:val="hybridMultilevel"/>
    <w:tmpl w:val="A5A4FBC2"/>
    <w:lvl w:ilvl="0" w:tplc="21064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D20479"/>
    <w:multiLevelType w:val="hybridMultilevel"/>
    <w:tmpl w:val="9AD8B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D1D59"/>
    <w:multiLevelType w:val="hybridMultilevel"/>
    <w:tmpl w:val="07EE7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084B5C"/>
    <w:multiLevelType w:val="hybridMultilevel"/>
    <w:tmpl w:val="DB0031EE"/>
    <w:lvl w:ilvl="0" w:tplc="C0F8A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97553A"/>
    <w:multiLevelType w:val="multilevel"/>
    <w:tmpl w:val="7ADA9CA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3A4170"/>
    <w:multiLevelType w:val="hybridMultilevel"/>
    <w:tmpl w:val="B9849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F6762"/>
    <w:multiLevelType w:val="hybridMultilevel"/>
    <w:tmpl w:val="D50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47EDD"/>
    <w:multiLevelType w:val="hybridMultilevel"/>
    <w:tmpl w:val="95E6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B7640"/>
    <w:multiLevelType w:val="hybridMultilevel"/>
    <w:tmpl w:val="76C85E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8222F7"/>
    <w:multiLevelType w:val="hybridMultilevel"/>
    <w:tmpl w:val="025A722E"/>
    <w:lvl w:ilvl="0" w:tplc="03123E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536D4A"/>
    <w:multiLevelType w:val="hybridMultilevel"/>
    <w:tmpl w:val="D8A85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3058D7"/>
    <w:multiLevelType w:val="hybridMultilevel"/>
    <w:tmpl w:val="124414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6769BF"/>
    <w:multiLevelType w:val="hybridMultilevel"/>
    <w:tmpl w:val="0C488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0E7C08"/>
    <w:multiLevelType w:val="hybridMultilevel"/>
    <w:tmpl w:val="1962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B1474"/>
    <w:multiLevelType w:val="hybridMultilevel"/>
    <w:tmpl w:val="0C44DA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D619A"/>
    <w:multiLevelType w:val="hybridMultilevel"/>
    <w:tmpl w:val="039A8174"/>
    <w:lvl w:ilvl="0" w:tplc="CE925C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B81052"/>
    <w:multiLevelType w:val="hybridMultilevel"/>
    <w:tmpl w:val="930A6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9F720C"/>
    <w:multiLevelType w:val="hybridMultilevel"/>
    <w:tmpl w:val="7BB2CA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A7A94"/>
    <w:multiLevelType w:val="hybridMultilevel"/>
    <w:tmpl w:val="8A8C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143ACC"/>
    <w:multiLevelType w:val="hybridMultilevel"/>
    <w:tmpl w:val="BB72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65F6F"/>
    <w:multiLevelType w:val="hybridMultilevel"/>
    <w:tmpl w:val="BA1A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8403C"/>
    <w:multiLevelType w:val="hybridMultilevel"/>
    <w:tmpl w:val="4BFEC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3"/>
  </w:num>
  <w:num w:numId="4">
    <w:abstractNumId w:val="20"/>
  </w:num>
  <w:num w:numId="5">
    <w:abstractNumId w:val="26"/>
  </w:num>
  <w:num w:numId="6">
    <w:abstractNumId w:val="13"/>
  </w:num>
  <w:num w:numId="7">
    <w:abstractNumId w:val="2"/>
  </w:num>
  <w:num w:numId="8">
    <w:abstractNumId w:val="27"/>
  </w:num>
  <w:num w:numId="9">
    <w:abstractNumId w:val="0"/>
  </w:num>
  <w:num w:numId="10">
    <w:abstractNumId w:val="19"/>
  </w:num>
  <w:num w:numId="11">
    <w:abstractNumId w:val="17"/>
  </w:num>
  <w:num w:numId="12">
    <w:abstractNumId w:val="25"/>
  </w:num>
  <w:num w:numId="13">
    <w:abstractNumId w:val="4"/>
  </w:num>
  <w:num w:numId="14">
    <w:abstractNumId w:val="8"/>
  </w:num>
  <w:num w:numId="15">
    <w:abstractNumId w:val="24"/>
  </w:num>
  <w:num w:numId="16">
    <w:abstractNumId w:val="28"/>
  </w:num>
  <w:num w:numId="17">
    <w:abstractNumId w:val="1"/>
  </w:num>
  <w:num w:numId="18">
    <w:abstractNumId w:val="12"/>
  </w:num>
  <w:num w:numId="19">
    <w:abstractNumId w:val="22"/>
  </w:num>
  <w:num w:numId="20">
    <w:abstractNumId w:val="7"/>
  </w:num>
  <w:num w:numId="21">
    <w:abstractNumId w:val="6"/>
  </w:num>
  <w:num w:numId="22">
    <w:abstractNumId w:val="21"/>
  </w:num>
  <w:num w:numId="23">
    <w:abstractNumId w:val="16"/>
  </w:num>
  <w:num w:numId="24">
    <w:abstractNumId w:val="9"/>
  </w:num>
  <w:num w:numId="25">
    <w:abstractNumId w:val="18"/>
  </w:num>
  <w:num w:numId="26">
    <w:abstractNumId w:val="15"/>
  </w:num>
  <w:num w:numId="27">
    <w:abstractNumId w:val="11"/>
  </w:num>
  <w:num w:numId="28">
    <w:abstractNumId w:val="14"/>
  </w:num>
  <w:num w:numId="2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Yanning">
    <w15:presenceInfo w15:providerId="None" w15:userId="Li, Yanning"/>
  </w15:person>
  <w15:person w15:author="Juan Carlos Martinez Mori">
    <w15:presenceInfo w15:providerId="Windows Live" w15:userId="e0e6d025b7665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326"/>
    <w:rsid w:val="00003FA1"/>
    <w:rsid w:val="00007B71"/>
    <w:rsid w:val="00014EA4"/>
    <w:rsid w:val="00017F02"/>
    <w:rsid w:val="00022E2B"/>
    <w:rsid w:val="0002305E"/>
    <w:rsid w:val="00030C9F"/>
    <w:rsid w:val="00031A53"/>
    <w:rsid w:val="00037F5B"/>
    <w:rsid w:val="000504D7"/>
    <w:rsid w:val="00050C78"/>
    <w:rsid w:val="00055B51"/>
    <w:rsid w:val="00056DDF"/>
    <w:rsid w:val="00057F6C"/>
    <w:rsid w:val="00060AB7"/>
    <w:rsid w:val="00062E51"/>
    <w:rsid w:val="00062FE4"/>
    <w:rsid w:val="00063713"/>
    <w:rsid w:val="0007417D"/>
    <w:rsid w:val="00074AFA"/>
    <w:rsid w:val="0007502C"/>
    <w:rsid w:val="000754A3"/>
    <w:rsid w:val="00076298"/>
    <w:rsid w:val="00077F7C"/>
    <w:rsid w:val="0008012A"/>
    <w:rsid w:val="00082853"/>
    <w:rsid w:val="000838CC"/>
    <w:rsid w:val="000920C9"/>
    <w:rsid w:val="00096A61"/>
    <w:rsid w:val="000A14DF"/>
    <w:rsid w:val="000A4650"/>
    <w:rsid w:val="000A6E80"/>
    <w:rsid w:val="000B0C17"/>
    <w:rsid w:val="000B289F"/>
    <w:rsid w:val="000B2B7B"/>
    <w:rsid w:val="000B63E0"/>
    <w:rsid w:val="000B7DC2"/>
    <w:rsid w:val="000C5C7F"/>
    <w:rsid w:val="000D212A"/>
    <w:rsid w:val="000D381D"/>
    <w:rsid w:val="000D6B2D"/>
    <w:rsid w:val="000E0339"/>
    <w:rsid w:val="000E78BF"/>
    <w:rsid w:val="000E7AE3"/>
    <w:rsid w:val="000F62BA"/>
    <w:rsid w:val="000F6802"/>
    <w:rsid w:val="000F71D2"/>
    <w:rsid w:val="000F75AB"/>
    <w:rsid w:val="001073CF"/>
    <w:rsid w:val="00114992"/>
    <w:rsid w:val="00115567"/>
    <w:rsid w:val="00120646"/>
    <w:rsid w:val="00127404"/>
    <w:rsid w:val="001354A9"/>
    <w:rsid w:val="00154C0A"/>
    <w:rsid w:val="0017553A"/>
    <w:rsid w:val="001769F6"/>
    <w:rsid w:val="00177BEC"/>
    <w:rsid w:val="00182221"/>
    <w:rsid w:val="00183893"/>
    <w:rsid w:val="00184299"/>
    <w:rsid w:val="00185D25"/>
    <w:rsid w:val="001944A5"/>
    <w:rsid w:val="001A5C72"/>
    <w:rsid w:val="001A6246"/>
    <w:rsid w:val="001A674B"/>
    <w:rsid w:val="001A714E"/>
    <w:rsid w:val="001B228D"/>
    <w:rsid w:val="001B4435"/>
    <w:rsid w:val="001B5609"/>
    <w:rsid w:val="001B73EE"/>
    <w:rsid w:val="001C16D4"/>
    <w:rsid w:val="001C3AAD"/>
    <w:rsid w:val="001C59DD"/>
    <w:rsid w:val="001D29B2"/>
    <w:rsid w:val="001D40E1"/>
    <w:rsid w:val="001D5E39"/>
    <w:rsid w:val="001D776B"/>
    <w:rsid w:val="001E0A5F"/>
    <w:rsid w:val="001E1D73"/>
    <w:rsid w:val="001E2346"/>
    <w:rsid w:val="001F42FB"/>
    <w:rsid w:val="0020070C"/>
    <w:rsid w:val="002011F6"/>
    <w:rsid w:val="0020230A"/>
    <w:rsid w:val="002066DF"/>
    <w:rsid w:val="0021237B"/>
    <w:rsid w:val="00213F72"/>
    <w:rsid w:val="00214885"/>
    <w:rsid w:val="0021622F"/>
    <w:rsid w:val="00217ABC"/>
    <w:rsid w:val="00226A50"/>
    <w:rsid w:val="00227622"/>
    <w:rsid w:val="00231846"/>
    <w:rsid w:val="00232648"/>
    <w:rsid w:val="00232AD4"/>
    <w:rsid w:val="002356B9"/>
    <w:rsid w:val="002422C3"/>
    <w:rsid w:val="00245128"/>
    <w:rsid w:val="00245B7A"/>
    <w:rsid w:val="0026000E"/>
    <w:rsid w:val="00260D77"/>
    <w:rsid w:val="00271DDD"/>
    <w:rsid w:val="002748DA"/>
    <w:rsid w:val="00277C60"/>
    <w:rsid w:val="00284806"/>
    <w:rsid w:val="00285031"/>
    <w:rsid w:val="002852CB"/>
    <w:rsid w:val="00291D65"/>
    <w:rsid w:val="00294AEC"/>
    <w:rsid w:val="002978DF"/>
    <w:rsid w:val="002A1326"/>
    <w:rsid w:val="002A2C5A"/>
    <w:rsid w:val="002B2E2F"/>
    <w:rsid w:val="002B30EE"/>
    <w:rsid w:val="002B4B7A"/>
    <w:rsid w:val="002B60F8"/>
    <w:rsid w:val="002B6D73"/>
    <w:rsid w:val="002C02C7"/>
    <w:rsid w:val="002C1E17"/>
    <w:rsid w:val="002C1F21"/>
    <w:rsid w:val="002C2BCA"/>
    <w:rsid w:val="002D4061"/>
    <w:rsid w:val="002D663D"/>
    <w:rsid w:val="002E25C1"/>
    <w:rsid w:val="002E5645"/>
    <w:rsid w:val="002E5669"/>
    <w:rsid w:val="002E665C"/>
    <w:rsid w:val="002F0C97"/>
    <w:rsid w:val="002F1C7D"/>
    <w:rsid w:val="002F7C55"/>
    <w:rsid w:val="0030202E"/>
    <w:rsid w:val="00303490"/>
    <w:rsid w:val="003101A5"/>
    <w:rsid w:val="0031676F"/>
    <w:rsid w:val="00323C01"/>
    <w:rsid w:val="003240F6"/>
    <w:rsid w:val="003371EF"/>
    <w:rsid w:val="0034736C"/>
    <w:rsid w:val="0035295C"/>
    <w:rsid w:val="00352E6B"/>
    <w:rsid w:val="00361AC0"/>
    <w:rsid w:val="00367D6D"/>
    <w:rsid w:val="00370BA4"/>
    <w:rsid w:val="00373BA9"/>
    <w:rsid w:val="003772C2"/>
    <w:rsid w:val="0038247E"/>
    <w:rsid w:val="00387CAF"/>
    <w:rsid w:val="00395FA7"/>
    <w:rsid w:val="00397FEF"/>
    <w:rsid w:val="003A2771"/>
    <w:rsid w:val="003A47B2"/>
    <w:rsid w:val="003A4A70"/>
    <w:rsid w:val="003B3592"/>
    <w:rsid w:val="003B7325"/>
    <w:rsid w:val="003C677C"/>
    <w:rsid w:val="003D33ED"/>
    <w:rsid w:val="003D6340"/>
    <w:rsid w:val="003E151E"/>
    <w:rsid w:val="003E52CA"/>
    <w:rsid w:val="003E60D2"/>
    <w:rsid w:val="003E745E"/>
    <w:rsid w:val="003F1BB1"/>
    <w:rsid w:val="003F7860"/>
    <w:rsid w:val="00402C48"/>
    <w:rsid w:val="004031FE"/>
    <w:rsid w:val="00412BC9"/>
    <w:rsid w:val="004142C8"/>
    <w:rsid w:val="004158DF"/>
    <w:rsid w:val="004255EB"/>
    <w:rsid w:val="00431663"/>
    <w:rsid w:val="004319D0"/>
    <w:rsid w:val="004327C2"/>
    <w:rsid w:val="00433298"/>
    <w:rsid w:val="004367CA"/>
    <w:rsid w:val="00437CEC"/>
    <w:rsid w:val="00445507"/>
    <w:rsid w:val="00455343"/>
    <w:rsid w:val="00472108"/>
    <w:rsid w:val="00473636"/>
    <w:rsid w:val="00474E0D"/>
    <w:rsid w:val="00481D5D"/>
    <w:rsid w:val="0049337B"/>
    <w:rsid w:val="004B35C3"/>
    <w:rsid w:val="004B6657"/>
    <w:rsid w:val="004B7ACC"/>
    <w:rsid w:val="004C00E5"/>
    <w:rsid w:val="004C2457"/>
    <w:rsid w:val="004C2D9D"/>
    <w:rsid w:val="004D0AF5"/>
    <w:rsid w:val="004D17EC"/>
    <w:rsid w:val="004D50FD"/>
    <w:rsid w:val="004D7185"/>
    <w:rsid w:val="004E0632"/>
    <w:rsid w:val="004F01E6"/>
    <w:rsid w:val="004F1F71"/>
    <w:rsid w:val="004F401F"/>
    <w:rsid w:val="004F47B1"/>
    <w:rsid w:val="004F5651"/>
    <w:rsid w:val="005008D1"/>
    <w:rsid w:val="005011FB"/>
    <w:rsid w:val="00503840"/>
    <w:rsid w:val="005076A1"/>
    <w:rsid w:val="00513A5A"/>
    <w:rsid w:val="00513A9A"/>
    <w:rsid w:val="00515014"/>
    <w:rsid w:val="005165A1"/>
    <w:rsid w:val="00517D9A"/>
    <w:rsid w:val="00532DAF"/>
    <w:rsid w:val="0054722E"/>
    <w:rsid w:val="005515B3"/>
    <w:rsid w:val="005542C7"/>
    <w:rsid w:val="00556935"/>
    <w:rsid w:val="00564879"/>
    <w:rsid w:val="00584182"/>
    <w:rsid w:val="00593B69"/>
    <w:rsid w:val="00595667"/>
    <w:rsid w:val="005960BA"/>
    <w:rsid w:val="005A19F6"/>
    <w:rsid w:val="005B2083"/>
    <w:rsid w:val="005B213A"/>
    <w:rsid w:val="005B6387"/>
    <w:rsid w:val="005C220C"/>
    <w:rsid w:val="005F0D6B"/>
    <w:rsid w:val="005F5924"/>
    <w:rsid w:val="005F7279"/>
    <w:rsid w:val="00600E67"/>
    <w:rsid w:val="00605CBA"/>
    <w:rsid w:val="006069E9"/>
    <w:rsid w:val="00611F52"/>
    <w:rsid w:val="00624EB3"/>
    <w:rsid w:val="00626DF6"/>
    <w:rsid w:val="00627D6B"/>
    <w:rsid w:val="00635FC0"/>
    <w:rsid w:val="0063645A"/>
    <w:rsid w:val="00642E0F"/>
    <w:rsid w:val="00651C74"/>
    <w:rsid w:val="00654167"/>
    <w:rsid w:val="00655051"/>
    <w:rsid w:val="006635FB"/>
    <w:rsid w:val="00671D1A"/>
    <w:rsid w:val="00674931"/>
    <w:rsid w:val="006835B0"/>
    <w:rsid w:val="0069553A"/>
    <w:rsid w:val="006A0CA2"/>
    <w:rsid w:val="006A4DB4"/>
    <w:rsid w:val="006B4818"/>
    <w:rsid w:val="006C495A"/>
    <w:rsid w:val="006C5530"/>
    <w:rsid w:val="006C6344"/>
    <w:rsid w:val="006D178C"/>
    <w:rsid w:val="006D4222"/>
    <w:rsid w:val="006D52D0"/>
    <w:rsid w:val="006E39F6"/>
    <w:rsid w:val="0070089C"/>
    <w:rsid w:val="007164A4"/>
    <w:rsid w:val="007168EA"/>
    <w:rsid w:val="00720CAF"/>
    <w:rsid w:val="00723D85"/>
    <w:rsid w:val="00725764"/>
    <w:rsid w:val="00735868"/>
    <w:rsid w:val="007370E5"/>
    <w:rsid w:val="00761C49"/>
    <w:rsid w:val="007635C7"/>
    <w:rsid w:val="00763CBF"/>
    <w:rsid w:val="00781934"/>
    <w:rsid w:val="0078673D"/>
    <w:rsid w:val="007A0FE8"/>
    <w:rsid w:val="007A3136"/>
    <w:rsid w:val="007A49CC"/>
    <w:rsid w:val="007A62B8"/>
    <w:rsid w:val="007A708B"/>
    <w:rsid w:val="007B215C"/>
    <w:rsid w:val="007B4DE7"/>
    <w:rsid w:val="007B6ACE"/>
    <w:rsid w:val="007B6E55"/>
    <w:rsid w:val="007C454A"/>
    <w:rsid w:val="007C751B"/>
    <w:rsid w:val="007D397E"/>
    <w:rsid w:val="007D70D6"/>
    <w:rsid w:val="007E000B"/>
    <w:rsid w:val="007E191B"/>
    <w:rsid w:val="007E19A0"/>
    <w:rsid w:val="007E521C"/>
    <w:rsid w:val="007F4832"/>
    <w:rsid w:val="0080038E"/>
    <w:rsid w:val="00800D07"/>
    <w:rsid w:val="00802924"/>
    <w:rsid w:val="00810948"/>
    <w:rsid w:val="00810AC9"/>
    <w:rsid w:val="008141CF"/>
    <w:rsid w:val="00822A62"/>
    <w:rsid w:val="0083081D"/>
    <w:rsid w:val="008324CE"/>
    <w:rsid w:val="008336A2"/>
    <w:rsid w:val="00837570"/>
    <w:rsid w:val="00841D20"/>
    <w:rsid w:val="008465BE"/>
    <w:rsid w:val="00846B2B"/>
    <w:rsid w:val="0084757E"/>
    <w:rsid w:val="008518EC"/>
    <w:rsid w:val="0085288C"/>
    <w:rsid w:val="00853FFF"/>
    <w:rsid w:val="008602EC"/>
    <w:rsid w:val="008639F2"/>
    <w:rsid w:val="00866E10"/>
    <w:rsid w:val="00871602"/>
    <w:rsid w:val="00873ED2"/>
    <w:rsid w:val="0087626F"/>
    <w:rsid w:val="0088084C"/>
    <w:rsid w:val="0088111C"/>
    <w:rsid w:val="00884DBD"/>
    <w:rsid w:val="008874D1"/>
    <w:rsid w:val="008900E9"/>
    <w:rsid w:val="008914BF"/>
    <w:rsid w:val="00894C96"/>
    <w:rsid w:val="008A0764"/>
    <w:rsid w:val="008A5267"/>
    <w:rsid w:val="008B5331"/>
    <w:rsid w:val="008C6860"/>
    <w:rsid w:val="008C68EB"/>
    <w:rsid w:val="008D3C52"/>
    <w:rsid w:val="008E0D48"/>
    <w:rsid w:val="008E6AA6"/>
    <w:rsid w:val="008F0D94"/>
    <w:rsid w:val="008F5B51"/>
    <w:rsid w:val="008F6494"/>
    <w:rsid w:val="008F73F6"/>
    <w:rsid w:val="0090092E"/>
    <w:rsid w:val="00901488"/>
    <w:rsid w:val="0090203F"/>
    <w:rsid w:val="00903450"/>
    <w:rsid w:val="00904E83"/>
    <w:rsid w:val="009116BD"/>
    <w:rsid w:val="00921AC2"/>
    <w:rsid w:val="00925A5C"/>
    <w:rsid w:val="00942AF8"/>
    <w:rsid w:val="00946510"/>
    <w:rsid w:val="0094712B"/>
    <w:rsid w:val="00947C99"/>
    <w:rsid w:val="0095123A"/>
    <w:rsid w:val="00951620"/>
    <w:rsid w:val="00952D9F"/>
    <w:rsid w:val="00953105"/>
    <w:rsid w:val="00954E17"/>
    <w:rsid w:val="00970795"/>
    <w:rsid w:val="0097596B"/>
    <w:rsid w:val="009762EE"/>
    <w:rsid w:val="00982041"/>
    <w:rsid w:val="00985E05"/>
    <w:rsid w:val="009917DF"/>
    <w:rsid w:val="00991EA8"/>
    <w:rsid w:val="009A2B9A"/>
    <w:rsid w:val="009A33FC"/>
    <w:rsid w:val="009A5E3A"/>
    <w:rsid w:val="009B1268"/>
    <w:rsid w:val="009B43CF"/>
    <w:rsid w:val="009B7D32"/>
    <w:rsid w:val="009C0987"/>
    <w:rsid w:val="009C3E31"/>
    <w:rsid w:val="009C4F8B"/>
    <w:rsid w:val="009D04CB"/>
    <w:rsid w:val="009D0D37"/>
    <w:rsid w:val="009D0F13"/>
    <w:rsid w:val="009D1783"/>
    <w:rsid w:val="009D2F34"/>
    <w:rsid w:val="009D4EC3"/>
    <w:rsid w:val="009E0E32"/>
    <w:rsid w:val="009E460E"/>
    <w:rsid w:val="009F4139"/>
    <w:rsid w:val="00A017E1"/>
    <w:rsid w:val="00A06C40"/>
    <w:rsid w:val="00A11020"/>
    <w:rsid w:val="00A1194C"/>
    <w:rsid w:val="00A11B63"/>
    <w:rsid w:val="00A224DA"/>
    <w:rsid w:val="00A267A4"/>
    <w:rsid w:val="00A27DEE"/>
    <w:rsid w:val="00A3206C"/>
    <w:rsid w:val="00A34828"/>
    <w:rsid w:val="00A403D8"/>
    <w:rsid w:val="00A46B9A"/>
    <w:rsid w:val="00A5149A"/>
    <w:rsid w:val="00A63BC0"/>
    <w:rsid w:val="00A64F7B"/>
    <w:rsid w:val="00A64F83"/>
    <w:rsid w:val="00A6725E"/>
    <w:rsid w:val="00A7410C"/>
    <w:rsid w:val="00A7607E"/>
    <w:rsid w:val="00A773B4"/>
    <w:rsid w:val="00A84B52"/>
    <w:rsid w:val="00A86AB3"/>
    <w:rsid w:val="00A9166C"/>
    <w:rsid w:val="00A92934"/>
    <w:rsid w:val="00AA1529"/>
    <w:rsid w:val="00AA67B0"/>
    <w:rsid w:val="00AA7AB5"/>
    <w:rsid w:val="00AB3A58"/>
    <w:rsid w:val="00AC2CB6"/>
    <w:rsid w:val="00AC2F10"/>
    <w:rsid w:val="00AC37F5"/>
    <w:rsid w:val="00AC54BB"/>
    <w:rsid w:val="00AD1745"/>
    <w:rsid w:val="00AD1771"/>
    <w:rsid w:val="00AD7342"/>
    <w:rsid w:val="00AE5F6F"/>
    <w:rsid w:val="00AE68E0"/>
    <w:rsid w:val="00AF251A"/>
    <w:rsid w:val="00AF2C30"/>
    <w:rsid w:val="00AF7A28"/>
    <w:rsid w:val="00B0021C"/>
    <w:rsid w:val="00B05663"/>
    <w:rsid w:val="00B14504"/>
    <w:rsid w:val="00B20089"/>
    <w:rsid w:val="00B22157"/>
    <w:rsid w:val="00B2305D"/>
    <w:rsid w:val="00B23AAA"/>
    <w:rsid w:val="00B2456E"/>
    <w:rsid w:val="00B27897"/>
    <w:rsid w:val="00B32518"/>
    <w:rsid w:val="00B34BF7"/>
    <w:rsid w:val="00B40786"/>
    <w:rsid w:val="00B40E86"/>
    <w:rsid w:val="00B4201E"/>
    <w:rsid w:val="00B57761"/>
    <w:rsid w:val="00B61285"/>
    <w:rsid w:val="00B63E6D"/>
    <w:rsid w:val="00B641AC"/>
    <w:rsid w:val="00B6467B"/>
    <w:rsid w:val="00B8103F"/>
    <w:rsid w:val="00BA5A5C"/>
    <w:rsid w:val="00BB14E4"/>
    <w:rsid w:val="00BB500C"/>
    <w:rsid w:val="00BB532A"/>
    <w:rsid w:val="00BC0436"/>
    <w:rsid w:val="00BD1268"/>
    <w:rsid w:val="00BD1C05"/>
    <w:rsid w:val="00BD5CFD"/>
    <w:rsid w:val="00BD714E"/>
    <w:rsid w:val="00BE1E6B"/>
    <w:rsid w:val="00BE2470"/>
    <w:rsid w:val="00BF1348"/>
    <w:rsid w:val="00C04511"/>
    <w:rsid w:val="00C05B23"/>
    <w:rsid w:val="00C078E7"/>
    <w:rsid w:val="00C07D4E"/>
    <w:rsid w:val="00C121A6"/>
    <w:rsid w:val="00C20191"/>
    <w:rsid w:val="00C34711"/>
    <w:rsid w:val="00C40929"/>
    <w:rsid w:val="00C45B35"/>
    <w:rsid w:val="00C56F66"/>
    <w:rsid w:val="00C5753F"/>
    <w:rsid w:val="00C6068B"/>
    <w:rsid w:val="00C60728"/>
    <w:rsid w:val="00C616EA"/>
    <w:rsid w:val="00C627F9"/>
    <w:rsid w:val="00C65CBA"/>
    <w:rsid w:val="00C71449"/>
    <w:rsid w:val="00C7180F"/>
    <w:rsid w:val="00C9153B"/>
    <w:rsid w:val="00C92341"/>
    <w:rsid w:val="00C92433"/>
    <w:rsid w:val="00C957A1"/>
    <w:rsid w:val="00CA2B36"/>
    <w:rsid w:val="00CB1302"/>
    <w:rsid w:val="00CB16A5"/>
    <w:rsid w:val="00CB1A70"/>
    <w:rsid w:val="00CB3E6A"/>
    <w:rsid w:val="00CB5A11"/>
    <w:rsid w:val="00CB6CCB"/>
    <w:rsid w:val="00CB6F6F"/>
    <w:rsid w:val="00CB7844"/>
    <w:rsid w:val="00CC18D8"/>
    <w:rsid w:val="00CC7FF8"/>
    <w:rsid w:val="00CD25CB"/>
    <w:rsid w:val="00CD2FF1"/>
    <w:rsid w:val="00CF6C5F"/>
    <w:rsid w:val="00D05A05"/>
    <w:rsid w:val="00D1501E"/>
    <w:rsid w:val="00D160CE"/>
    <w:rsid w:val="00D165E7"/>
    <w:rsid w:val="00D1742D"/>
    <w:rsid w:val="00D304FA"/>
    <w:rsid w:val="00D32DA2"/>
    <w:rsid w:val="00D36E41"/>
    <w:rsid w:val="00D37130"/>
    <w:rsid w:val="00D40446"/>
    <w:rsid w:val="00D417C7"/>
    <w:rsid w:val="00D4230B"/>
    <w:rsid w:val="00D42C3F"/>
    <w:rsid w:val="00D455CB"/>
    <w:rsid w:val="00D504D4"/>
    <w:rsid w:val="00D622B2"/>
    <w:rsid w:val="00D67F17"/>
    <w:rsid w:val="00D70D9C"/>
    <w:rsid w:val="00D74417"/>
    <w:rsid w:val="00D84557"/>
    <w:rsid w:val="00D86045"/>
    <w:rsid w:val="00DA2EF9"/>
    <w:rsid w:val="00DB18F3"/>
    <w:rsid w:val="00DB52A9"/>
    <w:rsid w:val="00DB67B3"/>
    <w:rsid w:val="00DB6F70"/>
    <w:rsid w:val="00DC6745"/>
    <w:rsid w:val="00DD03D2"/>
    <w:rsid w:val="00DD1101"/>
    <w:rsid w:val="00DD4722"/>
    <w:rsid w:val="00DD48A5"/>
    <w:rsid w:val="00DD7ADB"/>
    <w:rsid w:val="00DE08B2"/>
    <w:rsid w:val="00DF3BAF"/>
    <w:rsid w:val="00DF4FDA"/>
    <w:rsid w:val="00E051CC"/>
    <w:rsid w:val="00E058C6"/>
    <w:rsid w:val="00E16590"/>
    <w:rsid w:val="00E25EFC"/>
    <w:rsid w:val="00E27961"/>
    <w:rsid w:val="00E313BA"/>
    <w:rsid w:val="00E36158"/>
    <w:rsid w:val="00E442B4"/>
    <w:rsid w:val="00E45EB4"/>
    <w:rsid w:val="00E474D5"/>
    <w:rsid w:val="00E51014"/>
    <w:rsid w:val="00E517F0"/>
    <w:rsid w:val="00E66978"/>
    <w:rsid w:val="00E7543D"/>
    <w:rsid w:val="00E75EAA"/>
    <w:rsid w:val="00E77FF0"/>
    <w:rsid w:val="00E82B8C"/>
    <w:rsid w:val="00E871D6"/>
    <w:rsid w:val="00E93F82"/>
    <w:rsid w:val="00E97089"/>
    <w:rsid w:val="00EA1640"/>
    <w:rsid w:val="00EA6D12"/>
    <w:rsid w:val="00EB5111"/>
    <w:rsid w:val="00EC2FC7"/>
    <w:rsid w:val="00EC40B7"/>
    <w:rsid w:val="00ED3489"/>
    <w:rsid w:val="00ED4870"/>
    <w:rsid w:val="00ED51D9"/>
    <w:rsid w:val="00ED7ECD"/>
    <w:rsid w:val="00EE148E"/>
    <w:rsid w:val="00EE5F36"/>
    <w:rsid w:val="00EF3CAD"/>
    <w:rsid w:val="00EF665E"/>
    <w:rsid w:val="00F00FCA"/>
    <w:rsid w:val="00F0444D"/>
    <w:rsid w:val="00F04D2D"/>
    <w:rsid w:val="00F12C1C"/>
    <w:rsid w:val="00F15992"/>
    <w:rsid w:val="00F2098E"/>
    <w:rsid w:val="00F226EF"/>
    <w:rsid w:val="00F313EC"/>
    <w:rsid w:val="00F32CF3"/>
    <w:rsid w:val="00F4028E"/>
    <w:rsid w:val="00F422B5"/>
    <w:rsid w:val="00F63A72"/>
    <w:rsid w:val="00F649E3"/>
    <w:rsid w:val="00F6722D"/>
    <w:rsid w:val="00F72BD5"/>
    <w:rsid w:val="00F7433F"/>
    <w:rsid w:val="00F7496E"/>
    <w:rsid w:val="00F76553"/>
    <w:rsid w:val="00F772D5"/>
    <w:rsid w:val="00F813AB"/>
    <w:rsid w:val="00F8482F"/>
    <w:rsid w:val="00F87699"/>
    <w:rsid w:val="00FA46FF"/>
    <w:rsid w:val="00FA4A00"/>
    <w:rsid w:val="00FA5E57"/>
    <w:rsid w:val="00FA686E"/>
    <w:rsid w:val="00FB255E"/>
    <w:rsid w:val="00FC37CA"/>
    <w:rsid w:val="00FC62E2"/>
    <w:rsid w:val="00FC7029"/>
    <w:rsid w:val="00FD07FF"/>
    <w:rsid w:val="00FD1B04"/>
    <w:rsid w:val="00FD1EDB"/>
    <w:rsid w:val="00FD3256"/>
    <w:rsid w:val="00FD37A6"/>
    <w:rsid w:val="00FE4D0E"/>
    <w:rsid w:val="00FE67C8"/>
    <w:rsid w:val="00FE68DF"/>
    <w:rsid w:val="00FF3C31"/>
    <w:rsid w:val="00FF4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163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326"/>
    <w:pPr>
      <w:ind w:left="720"/>
      <w:contextualSpacing/>
    </w:pPr>
  </w:style>
  <w:style w:type="character" w:styleId="PlaceholderText">
    <w:name w:val="Placeholder Text"/>
    <w:basedOn w:val="DefaultParagraphFont"/>
    <w:uiPriority w:val="99"/>
    <w:semiHidden/>
    <w:rsid w:val="004158DF"/>
    <w:rPr>
      <w:color w:val="808080"/>
    </w:rPr>
  </w:style>
  <w:style w:type="paragraph" w:styleId="Header">
    <w:name w:val="header"/>
    <w:basedOn w:val="Normal"/>
    <w:link w:val="HeaderChar"/>
    <w:uiPriority w:val="99"/>
    <w:unhideWhenUsed/>
    <w:rsid w:val="00887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D1"/>
  </w:style>
  <w:style w:type="paragraph" w:styleId="Footer">
    <w:name w:val="footer"/>
    <w:basedOn w:val="Normal"/>
    <w:link w:val="FooterChar"/>
    <w:uiPriority w:val="99"/>
    <w:unhideWhenUsed/>
    <w:rsid w:val="00887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D1"/>
  </w:style>
  <w:style w:type="paragraph" w:styleId="BalloonText">
    <w:name w:val="Balloon Text"/>
    <w:basedOn w:val="Normal"/>
    <w:link w:val="BalloonTextChar"/>
    <w:uiPriority w:val="99"/>
    <w:semiHidden/>
    <w:unhideWhenUsed/>
    <w:rsid w:val="003371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1E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61C49"/>
    <w:rPr>
      <w:sz w:val="18"/>
      <w:szCs w:val="18"/>
    </w:rPr>
  </w:style>
  <w:style w:type="paragraph" w:styleId="CommentText">
    <w:name w:val="annotation text"/>
    <w:basedOn w:val="Normal"/>
    <w:link w:val="CommentTextChar"/>
    <w:uiPriority w:val="99"/>
    <w:semiHidden/>
    <w:unhideWhenUsed/>
    <w:rsid w:val="00761C49"/>
    <w:pPr>
      <w:spacing w:line="240" w:lineRule="auto"/>
    </w:pPr>
    <w:rPr>
      <w:sz w:val="24"/>
      <w:szCs w:val="24"/>
    </w:rPr>
  </w:style>
  <w:style w:type="character" w:customStyle="1" w:styleId="CommentTextChar">
    <w:name w:val="Comment Text Char"/>
    <w:basedOn w:val="DefaultParagraphFont"/>
    <w:link w:val="CommentText"/>
    <w:uiPriority w:val="99"/>
    <w:semiHidden/>
    <w:rsid w:val="00761C49"/>
    <w:rPr>
      <w:sz w:val="24"/>
      <w:szCs w:val="24"/>
    </w:rPr>
  </w:style>
  <w:style w:type="paragraph" w:styleId="CommentSubject">
    <w:name w:val="annotation subject"/>
    <w:basedOn w:val="CommentText"/>
    <w:next w:val="CommentText"/>
    <w:link w:val="CommentSubjectChar"/>
    <w:uiPriority w:val="99"/>
    <w:semiHidden/>
    <w:unhideWhenUsed/>
    <w:rsid w:val="00761C49"/>
    <w:rPr>
      <w:b/>
      <w:bCs/>
      <w:sz w:val="20"/>
      <w:szCs w:val="20"/>
    </w:rPr>
  </w:style>
  <w:style w:type="character" w:customStyle="1" w:styleId="CommentSubjectChar">
    <w:name w:val="Comment Subject Char"/>
    <w:basedOn w:val="CommentTextChar"/>
    <w:link w:val="CommentSubject"/>
    <w:uiPriority w:val="99"/>
    <w:semiHidden/>
    <w:rsid w:val="00761C49"/>
    <w:rPr>
      <w:b/>
      <w:bCs/>
      <w:sz w:val="20"/>
      <w:szCs w:val="20"/>
    </w:rPr>
  </w:style>
  <w:style w:type="character" w:styleId="Hyperlink">
    <w:name w:val="Hyperlink"/>
    <w:basedOn w:val="DefaultParagraphFont"/>
    <w:uiPriority w:val="99"/>
    <w:unhideWhenUsed/>
    <w:rsid w:val="00BE2470"/>
    <w:rPr>
      <w:color w:val="0563C1" w:themeColor="hyperlink"/>
      <w:u w:val="single"/>
    </w:rPr>
  </w:style>
  <w:style w:type="table" w:styleId="TableGrid">
    <w:name w:val="Table Grid"/>
    <w:basedOn w:val="TableNormal"/>
    <w:uiPriority w:val="39"/>
    <w:rsid w:val="00E6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maths.manchester.ac.uk/~saralees/68371_1.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78504-4CA7-4C76-8C2A-5E54F4C0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5</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martinez</dc:creator>
  <cp:keywords/>
  <dc:description/>
  <cp:lastModifiedBy>Juan Carlos Martinez Mori</cp:lastModifiedBy>
  <cp:revision>303</cp:revision>
  <dcterms:created xsi:type="dcterms:W3CDTF">2015-09-11T21:09:00Z</dcterms:created>
  <dcterms:modified xsi:type="dcterms:W3CDTF">2015-09-14T14:13:00Z</dcterms:modified>
</cp:coreProperties>
</file>